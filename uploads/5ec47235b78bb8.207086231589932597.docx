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43316" w14:textId="77777777" w:rsidR="00B3661F" w:rsidRDefault="00B3661F" w:rsidP="00B3661F">
      <w:pPr>
        <w:autoSpaceDE w:val="0"/>
        <w:autoSpaceDN w:val="0"/>
        <w:adjustRightInd w:val="0"/>
        <w:spacing w:after="0"/>
        <w:rPr>
          <w:rFonts w:ascii="Arial-BoldMT-Identity-H" w:hAnsi="Arial-BoldMT-Identity-H" w:cs="Arial-BoldMT-Identity-H"/>
          <w:b/>
          <w:bCs/>
          <w:szCs w:val="24"/>
        </w:rPr>
      </w:pPr>
    </w:p>
    <w:p w14:paraId="5278CD46" w14:textId="77777777" w:rsidR="00B3661F" w:rsidRPr="00195580" w:rsidRDefault="008E15C8" w:rsidP="00B3661F">
      <w:pPr>
        <w:jc w:val="center"/>
        <w:rPr>
          <w:rFonts w:ascii="Arial" w:hAnsi="Arial"/>
          <w:b/>
          <w:bCs/>
          <w:sz w:val="40"/>
          <w:szCs w:val="40"/>
        </w:rPr>
      </w:pPr>
      <w:r>
        <w:rPr>
          <w:rFonts w:ascii="Times New Roman" w:hAnsi="Times New Roman"/>
          <w:b/>
          <w:bCs/>
          <w:noProof/>
          <w:sz w:val="40"/>
          <w:szCs w:val="40"/>
        </w:rPr>
        <mc:AlternateContent>
          <mc:Choice Requires="wps">
            <w:drawing>
              <wp:anchor distT="0" distB="0" distL="114300" distR="114300" simplePos="0" relativeHeight="251834368" behindDoc="0" locked="0" layoutInCell="1" allowOverlap="1" wp14:anchorId="556BD5C4" wp14:editId="24F49DF1">
                <wp:simplePos x="0" y="0"/>
                <wp:positionH relativeFrom="column">
                  <wp:posOffset>-12065</wp:posOffset>
                </wp:positionH>
                <wp:positionV relativeFrom="paragraph">
                  <wp:posOffset>559435</wp:posOffset>
                </wp:positionV>
                <wp:extent cx="6289675" cy="1028065"/>
                <wp:effectExtent l="0" t="0" r="0" b="635"/>
                <wp:wrapSquare wrapText="bothSides"/>
                <wp:docPr id="5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9675" cy="1028065"/>
                        </a:xfrm>
                        <a:prstGeom prst="rect">
                          <a:avLst/>
                        </a:prstGeom>
                        <a:solidFill>
                          <a:srgbClr val="FFFFFF"/>
                        </a:solidFill>
                        <a:ln w="9525">
                          <a:solidFill>
                            <a:srgbClr val="000000"/>
                          </a:solidFill>
                          <a:miter lim="800000"/>
                          <a:headEnd/>
                          <a:tailEnd/>
                        </a:ln>
                      </wps:spPr>
                      <wps:txbx>
                        <w:txbxContent>
                          <w:p w14:paraId="2EC091E2" w14:textId="77777777" w:rsidR="00B3661F" w:rsidRPr="00A95987" w:rsidRDefault="00B3661F" w:rsidP="00B3661F">
                            <w:pPr>
                              <w:tabs>
                                <w:tab w:val="left" w:pos="3828"/>
                              </w:tabs>
                              <w:spacing w:line="360" w:lineRule="auto"/>
                              <w:rPr>
                                <w:rFonts w:ascii="Arial" w:hAnsi="Arial" w:cs="Arial"/>
                                <w:b/>
                                <w:sz w:val="40"/>
                                <w:szCs w:val="40"/>
                              </w:rPr>
                            </w:pPr>
                            <w:r w:rsidRPr="00A95987">
                              <w:rPr>
                                <w:rFonts w:ascii="Arial" w:hAnsi="Arial" w:cs="Arial"/>
                                <w:b/>
                                <w:sz w:val="40"/>
                                <w:szCs w:val="40"/>
                              </w:rPr>
                              <w:t>MODULE CODE:</w:t>
                            </w:r>
                            <w:r w:rsidRPr="00A95987">
                              <w:rPr>
                                <w:rFonts w:ascii="Arial" w:hAnsi="Arial" w:cs="Arial"/>
                                <w:b/>
                                <w:sz w:val="40"/>
                                <w:szCs w:val="40"/>
                              </w:rPr>
                              <w:tab/>
                            </w:r>
                            <w:r w:rsidR="00A95987" w:rsidRPr="00A95987">
                              <w:rPr>
                                <w:rFonts w:ascii="Arial" w:hAnsi="Arial" w:cs="Arial"/>
                                <w:b/>
                                <w:sz w:val="40"/>
                                <w:szCs w:val="40"/>
                              </w:rPr>
                              <w:t>CNET343</w:t>
                            </w:r>
                            <w:r w:rsidR="00572B54">
                              <w:rPr>
                                <w:rFonts w:ascii="Arial" w:hAnsi="Arial" w:cs="Arial"/>
                                <w:b/>
                                <w:sz w:val="40"/>
                                <w:szCs w:val="40"/>
                              </w:rPr>
                              <w:t>SL</w:t>
                            </w:r>
                          </w:p>
                          <w:p w14:paraId="2CA95FB2" w14:textId="77777777" w:rsidR="00A95987" w:rsidRPr="00AA1D95" w:rsidRDefault="00B3661F" w:rsidP="00A95987">
                            <w:pPr>
                              <w:spacing w:after="0" w:line="240" w:lineRule="auto"/>
                              <w:rPr>
                                <w:b/>
                                <w:bCs/>
                                <w:sz w:val="26"/>
                                <w:szCs w:val="26"/>
                              </w:rPr>
                            </w:pPr>
                            <w:r w:rsidRPr="00A95987">
                              <w:rPr>
                                <w:rFonts w:ascii="Arial" w:hAnsi="Arial" w:cs="Arial"/>
                                <w:b/>
                                <w:sz w:val="40"/>
                                <w:szCs w:val="40"/>
                              </w:rPr>
                              <w:t>TITLE OF PAPER:</w:t>
                            </w:r>
                            <w:r w:rsidRPr="00A71097">
                              <w:rPr>
                                <w:rFonts w:ascii="Arial" w:hAnsi="Arial" w:cs="Arial"/>
                                <w:b/>
                                <w:sz w:val="32"/>
                                <w:szCs w:val="32"/>
                              </w:rPr>
                              <w:tab/>
                            </w:r>
                            <w:r>
                              <w:rPr>
                                <w:rFonts w:ascii="Arial" w:hAnsi="Arial" w:cs="Arial"/>
                                <w:b/>
                                <w:sz w:val="32"/>
                                <w:szCs w:val="32"/>
                              </w:rPr>
                              <w:t xml:space="preserve"> </w:t>
                            </w:r>
                            <w:r w:rsidR="00A95987" w:rsidRPr="00A95987">
                              <w:rPr>
                                <w:rFonts w:ascii="Arial" w:hAnsi="Arial" w:cs="Arial"/>
                                <w:b/>
                                <w:sz w:val="40"/>
                                <w:szCs w:val="40"/>
                              </w:rPr>
                              <w:t>Distributed Systems</w:t>
                            </w:r>
                            <w:r w:rsidR="00A95987">
                              <w:rPr>
                                <w:b/>
                                <w:bCs/>
                                <w:sz w:val="26"/>
                                <w:szCs w:val="26"/>
                              </w:rPr>
                              <w:t xml:space="preserve"> </w:t>
                            </w:r>
                          </w:p>
                          <w:p w14:paraId="78C90C46" w14:textId="77777777" w:rsidR="00B3661F" w:rsidRPr="00F605DC" w:rsidRDefault="00B3661F" w:rsidP="00B3661F">
                            <w:pPr>
                              <w:tabs>
                                <w:tab w:val="left" w:pos="3828"/>
                              </w:tabs>
                              <w:ind w:left="3825" w:hanging="3825"/>
                              <w:rPr>
                                <w:rFonts w:ascii="Arial" w:hAnsi="Arial" w:cs="Arial"/>
                                <w:sz w:val="40"/>
                                <w:szCs w:val="40"/>
                              </w:rPr>
                            </w:pPr>
                          </w:p>
                          <w:p w14:paraId="53E8C6C0" w14:textId="77777777" w:rsidR="00B3661F" w:rsidRPr="00F27124" w:rsidRDefault="00B3661F" w:rsidP="00B3661F">
                            <w:pPr>
                              <w:tabs>
                                <w:tab w:val="left" w:pos="3828"/>
                              </w:tabs>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BD5C4" id="_x0000_t202" coordsize="21600,21600" o:spt="202" path="m,l,21600r21600,l21600,xe">
                <v:stroke joinstyle="miter"/>
                <v:path gradientshapeok="t" o:connecttype="rect"/>
              </v:shapetype>
              <v:shape id="Text Box 9" o:spid="_x0000_s1026" type="#_x0000_t202" style="position:absolute;left:0;text-align:left;margin-left:-.95pt;margin-top:44.05pt;width:495.25pt;height:80.9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">
                <v:textbox>
                  <w:txbxContent>
                    <w:p w14:paraId="2EC091E2" w14:textId="77777777" w:rsidR="00B3661F" w:rsidRPr="00A95987" w:rsidRDefault="00B3661F" w:rsidP="00B3661F">
                      <w:pPr>
                        <w:tabs>
                          <w:tab w:val="left" w:pos="3828"/>
                        </w:tabs>
                        <w:spacing w:line="360" w:lineRule="auto"/>
                        <w:rPr>
                          <w:rFonts w:ascii="Arial" w:hAnsi="Arial" w:cs="Arial"/>
                          <w:b/>
                          <w:sz w:val="40"/>
                          <w:szCs w:val="40"/>
                        </w:rPr>
                      </w:pPr>
                      <w:r w:rsidRPr="00A95987">
                        <w:rPr>
                          <w:rFonts w:ascii="Arial" w:hAnsi="Arial" w:cs="Arial"/>
                          <w:b/>
                          <w:sz w:val="40"/>
                          <w:szCs w:val="40"/>
                        </w:rPr>
                        <w:t>MODULE CODE:</w:t>
                      </w:r>
                      <w:r w:rsidRPr="00A95987">
                        <w:rPr>
                          <w:rFonts w:ascii="Arial" w:hAnsi="Arial" w:cs="Arial"/>
                          <w:b/>
                          <w:sz w:val="40"/>
                          <w:szCs w:val="40"/>
                        </w:rPr>
                        <w:tab/>
                      </w:r>
                      <w:r w:rsidR="00A95987" w:rsidRPr="00A95987">
                        <w:rPr>
                          <w:rFonts w:ascii="Arial" w:hAnsi="Arial" w:cs="Arial"/>
                          <w:b/>
                          <w:sz w:val="40"/>
                          <w:szCs w:val="40"/>
                        </w:rPr>
                        <w:t>CNET343</w:t>
                      </w:r>
                      <w:r w:rsidR="00572B54">
                        <w:rPr>
                          <w:rFonts w:ascii="Arial" w:hAnsi="Arial" w:cs="Arial"/>
                          <w:b/>
                          <w:sz w:val="40"/>
                          <w:szCs w:val="40"/>
                        </w:rPr>
                        <w:t>SL</w:t>
                      </w:r>
                    </w:p>
                    <w:p w14:paraId="2CA95FB2" w14:textId="77777777" w:rsidR="00A95987" w:rsidRPr="00AA1D95" w:rsidRDefault="00B3661F" w:rsidP="00A95987">
                      <w:pPr>
                        <w:spacing w:after="0" w:line="240" w:lineRule="auto"/>
                        <w:rPr>
                          <w:b/>
                          <w:bCs/>
                          <w:sz w:val="26"/>
                          <w:szCs w:val="26"/>
                        </w:rPr>
                      </w:pPr>
                      <w:r w:rsidRPr="00A95987">
                        <w:rPr>
                          <w:rFonts w:ascii="Arial" w:hAnsi="Arial" w:cs="Arial"/>
                          <w:b/>
                          <w:sz w:val="40"/>
                          <w:szCs w:val="40"/>
                        </w:rPr>
                        <w:t>TITLE OF PAPER:</w:t>
                      </w:r>
                      <w:r w:rsidRPr="00A71097">
                        <w:rPr>
                          <w:rFonts w:ascii="Arial" w:hAnsi="Arial" w:cs="Arial"/>
                          <w:b/>
                          <w:sz w:val="32"/>
                          <w:szCs w:val="32"/>
                        </w:rPr>
                        <w:tab/>
                      </w:r>
                      <w:r>
                        <w:rPr>
                          <w:rFonts w:ascii="Arial" w:hAnsi="Arial" w:cs="Arial"/>
                          <w:b/>
                          <w:sz w:val="32"/>
                          <w:szCs w:val="32"/>
                        </w:rPr>
                        <w:t xml:space="preserve"> </w:t>
                      </w:r>
                      <w:r w:rsidR="00A95987" w:rsidRPr="00A95987">
                        <w:rPr>
                          <w:rFonts w:ascii="Arial" w:hAnsi="Arial" w:cs="Arial"/>
                          <w:b/>
                          <w:sz w:val="40"/>
                          <w:szCs w:val="40"/>
                        </w:rPr>
                        <w:t>Distributed Systems</w:t>
                      </w:r>
                      <w:r w:rsidR="00A95987">
                        <w:rPr>
                          <w:b/>
                          <w:bCs/>
                          <w:sz w:val="26"/>
                          <w:szCs w:val="26"/>
                        </w:rPr>
                        <w:t xml:space="preserve"> </w:t>
                      </w:r>
                    </w:p>
                    <w:p w14:paraId="78C90C46" w14:textId="77777777" w:rsidR="00B3661F" w:rsidRPr="00F605DC" w:rsidRDefault="00B3661F" w:rsidP="00B3661F">
                      <w:pPr>
                        <w:tabs>
                          <w:tab w:val="left" w:pos="3828"/>
                        </w:tabs>
                        <w:ind w:left="3825" w:hanging="3825"/>
                        <w:rPr>
                          <w:rFonts w:ascii="Arial" w:hAnsi="Arial" w:cs="Arial"/>
                          <w:sz w:val="40"/>
                          <w:szCs w:val="40"/>
                        </w:rPr>
                      </w:pPr>
                    </w:p>
                    <w:p w14:paraId="53E8C6C0" w14:textId="77777777" w:rsidR="00B3661F" w:rsidRPr="00F27124" w:rsidRDefault="00B3661F" w:rsidP="00B3661F">
                      <w:pPr>
                        <w:tabs>
                          <w:tab w:val="left" w:pos="3828"/>
                        </w:tabs>
                        <w:rPr>
                          <w:szCs w:val="32"/>
                        </w:rPr>
                      </w:pPr>
                    </w:p>
                  </w:txbxContent>
                </v:textbox>
                <w10:wrap type="square"/>
              </v:shape>
            </w:pict>
          </mc:Fallback>
        </mc:AlternateContent>
      </w:r>
      <w:r w:rsidR="00B3661F" w:rsidRPr="00195580">
        <w:rPr>
          <w:rFonts w:ascii="Arial" w:hAnsi="Arial"/>
          <w:b/>
          <w:bCs/>
          <w:sz w:val="40"/>
          <w:szCs w:val="40"/>
        </w:rPr>
        <w:t>PLYMOUTH UNIVERSITY</w:t>
      </w:r>
    </w:p>
    <w:p w14:paraId="7F67E10D" w14:textId="77777777" w:rsidR="00B3661F" w:rsidRDefault="00B3661F" w:rsidP="00B3661F">
      <w:pPr>
        <w:rPr>
          <w:rFonts w:ascii="Arial" w:hAnsi="Arial"/>
        </w:rPr>
      </w:pPr>
    </w:p>
    <w:p w14:paraId="4F319BC5" w14:textId="77777777" w:rsidR="00B3661F" w:rsidRPr="00A95987" w:rsidRDefault="00B3661F" w:rsidP="00B3661F">
      <w:pPr>
        <w:tabs>
          <w:tab w:val="left" w:pos="3969"/>
        </w:tabs>
        <w:spacing w:line="360" w:lineRule="auto"/>
        <w:rPr>
          <w:rFonts w:ascii="Arial" w:hAnsi="Arial"/>
          <w:b/>
        </w:rPr>
      </w:pPr>
      <w:r w:rsidRPr="00A95987">
        <w:rPr>
          <w:rFonts w:ascii="Arial" w:hAnsi="Arial"/>
          <w:b/>
        </w:rPr>
        <w:t>TIME ALLOWED</w:t>
      </w:r>
      <w:r w:rsidRPr="00A95987">
        <w:rPr>
          <w:rFonts w:ascii="Arial" w:hAnsi="Arial"/>
          <w:b/>
        </w:rPr>
        <w:tab/>
        <w:t>THREE HOURS</w:t>
      </w:r>
    </w:p>
    <w:p w14:paraId="3D31ABB5" w14:textId="1F93F3B7" w:rsidR="00B3661F" w:rsidRPr="003558C3" w:rsidRDefault="004A4BAC" w:rsidP="00B3661F">
      <w:pPr>
        <w:tabs>
          <w:tab w:val="left" w:pos="3969"/>
        </w:tabs>
        <w:spacing w:line="360" w:lineRule="auto"/>
        <w:rPr>
          <w:rFonts w:ascii="Arial" w:hAnsi="Arial"/>
          <w:b/>
        </w:rPr>
      </w:pPr>
      <w:r w:rsidRPr="003558C3">
        <w:rPr>
          <w:rFonts w:ascii="Arial" w:hAnsi="Arial"/>
          <w:b/>
        </w:rPr>
        <w:t>DATE</w:t>
      </w:r>
      <w:r w:rsidRPr="003558C3">
        <w:rPr>
          <w:rFonts w:ascii="Arial" w:hAnsi="Arial"/>
          <w:b/>
        </w:rPr>
        <w:tab/>
      </w:r>
      <w:ins w:id="0" w:author="Dr.Rasika Ranaweera" w:date="2020-05-13T00:10:00Z">
        <w:r w:rsidR="001506A5">
          <w:rPr>
            <w:rFonts w:ascii="Arial" w:hAnsi="Arial"/>
            <w:b/>
          </w:rPr>
          <w:t>13</w:t>
        </w:r>
        <w:r w:rsidR="001506A5" w:rsidRPr="001506A5">
          <w:rPr>
            <w:rFonts w:ascii="Arial" w:hAnsi="Arial"/>
            <w:b/>
            <w:vertAlign w:val="superscript"/>
            <w:rPrChange w:id="1" w:author="Dr.Rasika Ranaweera" w:date="2020-05-13T00:10:00Z">
              <w:rPr>
                <w:rFonts w:ascii="Arial" w:hAnsi="Arial"/>
                <w:b/>
              </w:rPr>
            </w:rPrChange>
          </w:rPr>
          <w:t>th</w:t>
        </w:r>
        <w:r w:rsidR="001506A5">
          <w:rPr>
            <w:rFonts w:ascii="Arial" w:hAnsi="Arial"/>
            <w:b/>
          </w:rPr>
          <w:t xml:space="preserve"> May 2020</w:t>
        </w:r>
      </w:ins>
      <w:del w:id="2" w:author="Dr.Rasika Ranaweera" w:date="2020-05-13T00:10:00Z">
        <w:r w:rsidR="003558C3" w:rsidRPr="003558C3" w:rsidDel="001506A5">
          <w:rPr>
            <w:rFonts w:ascii="Arial" w:hAnsi="Arial"/>
            <w:b/>
          </w:rPr>
          <w:delText>TBA</w:delText>
        </w:r>
      </w:del>
    </w:p>
    <w:p w14:paraId="3595221C" w14:textId="465A33EA" w:rsidR="00B3661F" w:rsidRPr="00A95987" w:rsidRDefault="00B3661F" w:rsidP="00B3661F">
      <w:pPr>
        <w:tabs>
          <w:tab w:val="left" w:pos="3969"/>
        </w:tabs>
        <w:spacing w:line="360" w:lineRule="auto"/>
        <w:rPr>
          <w:rFonts w:ascii="Arial" w:hAnsi="Arial"/>
          <w:b/>
        </w:rPr>
      </w:pPr>
      <w:r w:rsidRPr="2C89E969">
        <w:rPr>
          <w:rFonts w:ascii="Arial" w:hAnsi="Arial"/>
          <w:b/>
          <w:bCs/>
        </w:rPr>
        <w:t>TIME</w:t>
      </w:r>
      <w:r>
        <w:tab/>
      </w:r>
      <w:del w:id="3" w:author="Dr.Rasika Ranaweera" w:date="2020-05-13T00:10:00Z">
        <w:r w:rsidR="003558C3" w:rsidRPr="2C89E969" w:rsidDel="001506A5">
          <w:rPr>
            <w:rFonts w:ascii="Arial" w:hAnsi="Arial"/>
            <w:b/>
            <w:bCs/>
          </w:rPr>
          <w:delText>TBA</w:delText>
        </w:r>
      </w:del>
      <w:ins w:id="4" w:author="Dr.Rasika Ranaweera" w:date="2020-05-13T00:10:00Z">
        <w:r w:rsidR="001506A5">
          <w:rPr>
            <w:rFonts w:ascii="Arial" w:hAnsi="Arial"/>
            <w:b/>
            <w:bCs/>
          </w:rPr>
          <w:t>14:00~17:00</w:t>
        </w:r>
      </w:ins>
    </w:p>
    <w:p w14:paraId="6AAD6FFD" w14:textId="1C4243C0" w:rsidR="00BB5049" w:rsidRPr="00A95987" w:rsidRDefault="00BB5049" w:rsidP="00BB5049">
      <w:pPr>
        <w:tabs>
          <w:tab w:val="left" w:pos="3969"/>
        </w:tabs>
        <w:spacing w:line="360" w:lineRule="auto"/>
        <w:rPr>
          <w:ins w:id="5" w:author="Bogdan Ghita" w:date="2020-04-21T17:00:00Z"/>
          <w:rFonts w:ascii="Arial" w:hAnsi="Arial"/>
          <w:b/>
        </w:rPr>
      </w:pPr>
      <w:ins w:id="6" w:author="Bogdan Ghita" w:date="2020-04-21T17:00:00Z">
        <w:r>
          <w:rPr>
            <w:rFonts w:ascii="Arial" w:hAnsi="Arial"/>
            <w:b/>
            <w:bCs/>
          </w:rPr>
          <w:t>FACULTY</w:t>
        </w:r>
        <w:r>
          <w:tab/>
        </w:r>
        <w:r>
          <w:rPr>
            <w:rFonts w:ascii="Arial" w:hAnsi="Arial"/>
            <w:b/>
            <w:bCs/>
          </w:rPr>
          <w:t>NSBM COMPUTING</w:t>
        </w:r>
      </w:ins>
    </w:p>
    <w:p w14:paraId="3356D7CC" w14:textId="754ECA22" w:rsidR="053096B2" w:rsidDel="00BB5049" w:rsidRDefault="053096B2" w:rsidP="2C89E969">
      <w:pPr>
        <w:spacing w:line="360" w:lineRule="auto"/>
        <w:rPr>
          <w:del w:id="7" w:author="Bogdan Ghita" w:date="2020-04-21T17:00:00Z"/>
          <w:rFonts w:ascii="Arial" w:eastAsia="Arial" w:hAnsi="Arial" w:cs="Arial"/>
        </w:rPr>
      </w:pPr>
      <w:del w:id="8" w:author="Bogdan Ghita" w:date="2020-04-21T17:00:00Z">
        <w:r w:rsidRPr="2C89E969" w:rsidDel="00BB5049">
          <w:rPr>
            <w:rFonts w:ascii="Arial" w:eastAsia="Arial" w:hAnsi="Arial" w:cs="Arial"/>
            <w:b/>
            <w:bCs/>
            <w:color w:val="D13438"/>
            <w:u w:val="single"/>
          </w:rPr>
          <w:delText>FACULTY</w:delText>
        </w:r>
        <w:r w:rsidDel="00BB5049">
          <w:tab/>
        </w:r>
        <w:r w:rsidRPr="2C89E969" w:rsidDel="00BB5049">
          <w:rPr>
            <w:rFonts w:ascii="Arial" w:eastAsia="Arial" w:hAnsi="Arial" w:cs="Arial"/>
            <w:b/>
            <w:bCs/>
            <w:color w:val="D13438"/>
            <w:u w:val="single"/>
          </w:rPr>
          <w:delText>NSBM COMPUTING</w:delText>
        </w:r>
      </w:del>
    </w:p>
    <w:p w14:paraId="01639C56" w14:textId="77777777" w:rsidR="00B3661F" w:rsidRPr="00A95987" w:rsidRDefault="00DD2109" w:rsidP="00B3661F">
      <w:pPr>
        <w:tabs>
          <w:tab w:val="left" w:pos="3969"/>
        </w:tabs>
        <w:spacing w:line="360" w:lineRule="auto"/>
        <w:rPr>
          <w:rFonts w:ascii="Arial" w:hAnsi="Arial"/>
          <w:b/>
        </w:rPr>
      </w:pPr>
      <w:r w:rsidRPr="00A95987">
        <w:rPr>
          <w:rFonts w:ascii="Arial" w:hAnsi="Arial"/>
          <w:b/>
        </w:rPr>
        <w:t>ACADEMIC YEAR</w:t>
      </w:r>
      <w:r w:rsidRPr="00A95987">
        <w:rPr>
          <w:rFonts w:ascii="Arial" w:hAnsi="Arial"/>
          <w:b/>
        </w:rPr>
        <w:tab/>
        <w:t>20</w:t>
      </w:r>
      <w:r w:rsidR="002038D2">
        <w:rPr>
          <w:rFonts w:ascii="Arial" w:hAnsi="Arial"/>
          <w:b/>
        </w:rPr>
        <w:t>19/20</w:t>
      </w:r>
    </w:p>
    <w:p w14:paraId="65714051" w14:textId="77777777" w:rsidR="00B3661F" w:rsidRPr="00A95987" w:rsidRDefault="008E15C8" w:rsidP="00B3661F">
      <w:pPr>
        <w:tabs>
          <w:tab w:val="left" w:pos="3969"/>
        </w:tabs>
        <w:spacing w:line="360" w:lineRule="auto"/>
        <w:rPr>
          <w:rFonts w:ascii="Arial" w:hAnsi="Arial"/>
          <w:b/>
        </w:rPr>
      </w:pPr>
      <w:r>
        <w:rPr>
          <w:rFonts w:ascii="Arial" w:hAnsi="Arial"/>
          <w:b/>
          <w:noProof/>
        </w:rPr>
        <mc:AlternateContent>
          <mc:Choice Requires="wps">
            <w:drawing>
              <wp:anchor distT="4294967294" distB="4294967294" distL="114300" distR="114300" simplePos="0" relativeHeight="251836416" behindDoc="0" locked="0" layoutInCell="1" allowOverlap="1" wp14:anchorId="575BE2F1" wp14:editId="7B1E20D2">
                <wp:simplePos x="0" y="0"/>
                <wp:positionH relativeFrom="column">
                  <wp:posOffset>38100</wp:posOffset>
                </wp:positionH>
                <wp:positionV relativeFrom="paragraph">
                  <wp:posOffset>267334</wp:posOffset>
                </wp:positionV>
                <wp:extent cx="6239510" cy="0"/>
                <wp:effectExtent l="0" t="19050" r="8890" b="0"/>
                <wp:wrapNone/>
                <wp:docPr id="5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31FF35B5">
              <v:shapetype id="_x0000_t32" coordsize="21600,21600" o:oned="t" filled="f" o:spt="32" path="m,l21600,21600e" w14:anchorId="4A46F175">
                <v:path fillok="f" arrowok="t" o:connecttype="none"/>
                <o:lock v:ext="edit" shapetype="t"/>
              </v:shapetype>
              <v:shape id="AutoShape 11" style="position:absolute;margin-left:3pt;margin-top:21.05pt;width:491.3pt;height:0;z-index:2518364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vONIgIAAD4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"/>
            </w:pict>
          </mc:Fallback>
        </mc:AlternateContent>
      </w:r>
      <w:r w:rsidR="00B3661F" w:rsidRPr="00A95987">
        <w:rPr>
          <w:rFonts w:ascii="Arial" w:hAnsi="Arial"/>
          <w:b/>
        </w:rPr>
        <w:t>STAGE</w:t>
      </w:r>
      <w:r w:rsidR="00B3661F" w:rsidRPr="00A95987">
        <w:rPr>
          <w:rFonts w:ascii="Arial" w:hAnsi="Arial"/>
          <w:b/>
        </w:rPr>
        <w:tab/>
      </w:r>
      <w:r w:rsidR="00B76330" w:rsidRPr="00A95987">
        <w:rPr>
          <w:rFonts w:ascii="Arial" w:hAnsi="Arial"/>
          <w:b/>
        </w:rPr>
        <w:t>THREE</w:t>
      </w:r>
    </w:p>
    <w:p w14:paraId="44BD62A8" w14:textId="77777777" w:rsidR="00B3661F" w:rsidRPr="00A95987" w:rsidRDefault="00B3661F" w:rsidP="00B3661F">
      <w:pPr>
        <w:tabs>
          <w:tab w:val="left" w:pos="3544"/>
        </w:tabs>
        <w:rPr>
          <w:rFonts w:ascii="Arial" w:hAnsi="Arial"/>
          <w:b/>
        </w:rPr>
      </w:pPr>
      <w:r w:rsidRPr="00A95987">
        <w:rPr>
          <w:rFonts w:ascii="Arial" w:hAnsi="Arial"/>
          <w:b/>
        </w:rPr>
        <w:t xml:space="preserve">INSTRUCTIONS TO CANDIDATES: </w:t>
      </w:r>
    </w:p>
    <w:p w14:paraId="307E964F" w14:textId="77777777" w:rsidR="00B3661F" w:rsidRPr="00A95987" w:rsidRDefault="008E15C8" w:rsidP="00B3661F">
      <w:pPr>
        <w:rPr>
          <w:rFonts w:ascii="Arial" w:hAnsi="Arial"/>
          <w:b/>
        </w:rPr>
      </w:pPr>
      <w:r>
        <w:rPr>
          <w:rFonts w:ascii="Arial" w:hAnsi="Arial"/>
          <w:b/>
          <w:noProof/>
          <w:sz w:val="28"/>
        </w:rPr>
        <mc:AlternateContent>
          <mc:Choice Requires="wps">
            <w:drawing>
              <wp:anchor distT="0" distB="0" distL="114300" distR="114300" simplePos="0" relativeHeight="251835392" behindDoc="0" locked="0" layoutInCell="1" allowOverlap="1" wp14:anchorId="4DDE205C" wp14:editId="5D8C3DDD">
                <wp:simplePos x="0" y="0"/>
                <wp:positionH relativeFrom="column">
                  <wp:posOffset>38100</wp:posOffset>
                </wp:positionH>
                <wp:positionV relativeFrom="paragraph">
                  <wp:posOffset>80010</wp:posOffset>
                </wp:positionV>
                <wp:extent cx="6150610" cy="1313815"/>
                <wp:effectExtent l="0" t="0" r="2540" b="635"/>
                <wp:wrapNone/>
                <wp:docPr id="6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1313815"/>
                        </a:xfrm>
                        <a:prstGeom prst="rect">
                          <a:avLst/>
                        </a:prstGeom>
                        <a:solidFill>
                          <a:srgbClr val="FFFFFF"/>
                        </a:solidFill>
                        <a:ln w="9525">
                          <a:solidFill>
                            <a:srgbClr val="000000"/>
                          </a:solidFill>
                          <a:miter lim="800000"/>
                          <a:headEnd/>
                          <a:tailEnd/>
                        </a:ln>
                      </wps:spPr>
                      <wps:txbx>
                        <w:txbxContent>
                          <w:p w14:paraId="1CE4AA7F" w14:textId="77777777" w:rsidR="00A95987" w:rsidRPr="00A95987" w:rsidRDefault="00A95987" w:rsidP="00A95987">
                            <w:pPr>
                              <w:rPr>
                                <w:rFonts w:ascii="Arial" w:hAnsi="Arial" w:cs="Arial"/>
                              </w:rPr>
                            </w:pPr>
                            <w:r w:rsidRPr="00A95987">
                              <w:rPr>
                                <w:rFonts w:ascii="Arial" w:hAnsi="Arial" w:cs="Arial"/>
                                <w:b/>
                              </w:rPr>
                              <w:t>Section A</w:t>
                            </w:r>
                            <w:r w:rsidRPr="00A95987">
                              <w:rPr>
                                <w:rFonts w:ascii="Arial" w:hAnsi="Arial" w:cs="Arial"/>
                              </w:rPr>
                              <w:t xml:space="preserve">: Answer ALL questions. This section is worth 40 marks in total. </w:t>
                            </w:r>
                          </w:p>
                          <w:p w14:paraId="0B6D8290" w14:textId="77777777" w:rsidR="00A95987" w:rsidRPr="00A95987" w:rsidRDefault="00A95987" w:rsidP="00A95987">
                            <w:pPr>
                              <w:rPr>
                                <w:rFonts w:ascii="Arial" w:hAnsi="Arial" w:cs="Arial"/>
                              </w:rPr>
                            </w:pPr>
                            <w:r w:rsidRPr="00A95987">
                              <w:rPr>
                                <w:rFonts w:ascii="Arial" w:hAnsi="Arial" w:cs="Arial"/>
                                <w:b/>
                              </w:rPr>
                              <w:t>Section B</w:t>
                            </w:r>
                            <w:r w:rsidRPr="00A95987">
                              <w:rPr>
                                <w:rFonts w:ascii="Arial" w:hAnsi="Arial" w:cs="Arial"/>
                              </w:rPr>
                              <w:t xml:space="preserve">: Choose and answer TWO questions from the four available. Each question is worth 30 marks. </w:t>
                            </w:r>
                          </w:p>
                          <w:p w14:paraId="0336792D" w14:textId="77777777" w:rsidR="00A95987" w:rsidRPr="00A95987" w:rsidRDefault="00A95987" w:rsidP="00A95987">
                            <w:pPr>
                              <w:rPr>
                                <w:rFonts w:ascii="Arial" w:hAnsi="Arial" w:cs="Arial"/>
                              </w:rPr>
                            </w:pPr>
                            <w:r w:rsidRPr="00A95987">
                              <w:rPr>
                                <w:rFonts w:ascii="Arial" w:hAnsi="Arial" w:cs="Arial"/>
                              </w:rPr>
                              <w:t>This exam is worth 60% of the total module score</w:t>
                            </w:r>
                          </w:p>
                          <w:p w14:paraId="5BD362ED" w14:textId="77777777" w:rsidR="00A95987" w:rsidRPr="00A95987" w:rsidRDefault="00A95987" w:rsidP="00F344BE">
                            <w:pPr>
                              <w:widowControl w:val="0"/>
                              <w:pBdr>
                                <w:bottom w:val="single" w:sz="4" w:space="10" w:color="auto"/>
                              </w:pBdr>
                              <w:autoSpaceDE w:val="0"/>
                              <w:autoSpaceDN w:val="0"/>
                              <w:adjustRightInd w:val="0"/>
                              <w:spacing w:line="240" w:lineRule="auto"/>
                              <w:jc w:val="center"/>
                              <w:rPr>
                                <w:rFonts w:ascii="Arial" w:hAnsi="Arial" w:cs="Arial"/>
                                <w:b/>
                                <w:bCs/>
                                <w:sz w:val="24"/>
                                <w:szCs w:val="24"/>
                              </w:rPr>
                            </w:pPr>
                            <w:r w:rsidRPr="00A95987">
                              <w:rPr>
                                <w:rFonts w:ascii="Arial" w:hAnsi="Arial" w:cs="Arial"/>
                                <w:i/>
                                <w:sz w:val="20"/>
                                <w:szCs w:val="20"/>
                              </w:rPr>
                              <w:t>The marks given in brackets are indicative of the weight given to each part of the question</w:t>
                            </w:r>
                          </w:p>
                          <w:p w14:paraId="5787050D" w14:textId="77777777" w:rsidR="00B3661F" w:rsidRPr="00C264B9" w:rsidRDefault="00B3661F" w:rsidP="001022F6">
                            <w:pPr>
                              <w:autoSpaceDE w:val="0"/>
                              <w:autoSpaceDN w:val="0"/>
                              <w:adjustRightInd w:val="0"/>
                              <w:spacing w:after="0"/>
                              <w:rPr>
                                <w:rFonts w:ascii="ArialMT-Identity-H" w:hAnsi="ArialMT-Identity-H" w:cs="ArialMT-Identity-H"/>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E205C" id="Text Box 10" o:spid="_x0000_s1027" type="#_x0000_t202" style="position:absolute;margin-left:3pt;margin-top:6.3pt;width:484.3pt;height:103.4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">
                <v:textbox>
                  <w:txbxContent>
                    <w:p w14:paraId="1CE4AA7F" w14:textId="77777777" w:rsidR="00A95987" w:rsidRPr="00A95987" w:rsidRDefault="00A95987" w:rsidP="00A95987">
                      <w:pPr>
                        <w:rPr>
                          <w:rFonts w:ascii="Arial" w:hAnsi="Arial" w:cs="Arial"/>
                        </w:rPr>
                      </w:pPr>
                      <w:r w:rsidRPr="00A95987">
                        <w:rPr>
                          <w:rFonts w:ascii="Arial" w:hAnsi="Arial" w:cs="Arial"/>
                          <w:b/>
                        </w:rPr>
                        <w:t>Section A</w:t>
                      </w:r>
                      <w:r w:rsidRPr="00A95987">
                        <w:rPr>
                          <w:rFonts w:ascii="Arial" w:hAnsi="Arial" w:cs="Arial"/>
                        </w:rPr>
                        <w:t xml:space="preserve">: Answer ALL questions. This section is worth 40 marks in total. </w:t>
                      </w:r>
                    </w:p>
                    <w:p w14:paraId="0B6D8290" w14:textId="77777777" w:rsidR="00A95987" w:rsidRPr="00A95987" w:rsidRDefault="00A95987" w:rsidP="00A95987">
                      <w:pPr>
                        <w:rPr>
                          <w:rFonts w:ascii="Arial" w:hAnsi="Arial" w:cs="Arial"/>
                        </w:rPr>
                      </w:pPr>
                      <w:r w:rsidRPr="00A95987">
                        <w:rPr>
                          <w:rFonts w:ascii="Arial" w:hAnsi="Arial" w:cs="Arial"/>
                          <w:b/>
                        </w:rPr>
                        <w:t>Section B</w:t>
                      </w:r>
                      <w:r w:rsidRPr="00A95987">
                        <w:rPr>
                          <w:rFonts w:ascii="Arial" w:hAnsi="Arial" w:cs="Arial"/>
                        </w:rPr>
                        <w:t xml:space="preserve">: Choose and answer TWO questions from the four available. Each question is worth 30 marks. </w:t>
                      </w:r>
                    </w:p>
                    <w:p w14:paraId="0336792D" w14:textId="77777777" w:rsidR="00A95987" w:rsidRPr="00A95987" w:rsidRDefault="00A95987" w:rsidP="00A95987">
                      <w:pPr>
                        <w:rPr>
                          <w:rFonts w:ascii="Arial" w:hAnsi="Arial" w:cs="Arial"/>
                        </w:rPr>
                      </w:pPr>
                      <w:r w:rsidRPr="00A95987">
                        <w:rPr>
                          <w:rFonts w:ascii="Arial" w:hAnsi="Arial" w:cs="Arial"/>
                        </w:rPr>
                        <w:t>This exam is worth 60% of the total module score</w:t>
                      </w:r>
                    </w:p>
                    <w:p w14:paraId="5BD362ED" w14:textId="77777777" w:rsidR="00A95987" w:rsidRPr="00A95987" w:rsidRDefault="00A95987" w:rsidP="00F344BE">
                      <w:pPr>
                        <w:widowControl w:val="0"/>
                        <w:pBdr>
                          <w:bottom w:val="single" w:sz="4" w:space="10" w:color="auto"/>
                        </w:pBdr>
                        <w:autoSpaceDE w:val="0"/>
                        <w:autoSpaceDN w:val="0"/>
                        <w:adjustRightInd w:val="0"/>
                        <w:spacing w:line="240" w:lineRule="auto"/>
                        <w:jc w:val="center"/>
                        <w:rPr>
                          <w:rFonts w:ascii="Arial" w:hAnsi="Arial" w:cs="Arial"/>
                          <w:b/>
                          <w:bCs/>
                          <w:sz w:val="24"/>
                          <w:szCs w:val="24"/>
                        </w:rPr>
                      </w:pPr>
                      <w:r w:rsidRPr="00A95987">
                        <w:rPr>
                          <w:rFonts w:ascii="Arial" w:hAnsi="Arial" w:cs="Arial"/>
                          <w:i/>
                          <w:sz w:val="20"/>
                          <w:szCs w:val="20"/>
                        </w:rPr>
                        <w:t>The marks given in brackets are indicative of the weight given to each part of the question</w:t>
                      </w:r>
                    </w:p>
                    <w:p w14:paraId="5787050D" w14:textId="77777777" w:rsidR="00B3661F" w:rsidRPr="00C264B9" w:rsidRDefault="00B3661F" w:rsidP="001022F6">
                      <w:pPr>
                        <w:autoSpaceDE w:val="0"/>
                        <w:autoSpaceDN w:val="0"/>
                        <w:adjustRightInd w:val="0"/>
                        <w:spacing w:after="0"/>
                        <w:rPr>
                          <w:rFonts w:ascii="ArialMT-Identity-H" w:hAnsi="ArialMT-Identity-H" w:cs="ArialMT-Identity-H"/>
                          <w:szCs w:val="24"/>
                        </w:rPr>
                      </w:pPr>
                    </w:p>
                  </w:txbxContent>
                </v:textbox>
              </v:shape>
            </w:pict>
          </mc:Fallback>
        </mc:AlternateContent>
      </w:r>
    </w:p>
    <w:p w14:paraId="03590EEC" w14:textId="77777777" w:rsidR="00B3661F" w:rsidRPr="00A95987" w:rsidRDefault="00B3661F" w:rsidP="00B3661F">
      <w:pPr>
        <w:rPr>
          <w:rFonts w:ascii="Arial" w:hAnsi="Arial"/>
          <w:b/>
        </w:rPr>
      </w:pPr>
    </w:p>
    <w:p w14:paraId="0A9E2C62" w14:textId="77777777" w:rsidR="00B3661F" w:rsidRPr="00A95987" w:rsidRDefault="00B3661F" w:rsidP="00B3661F">
      <w:pPr>
        <w:rPr>
          <w:rFonts w:ascii="Arial" w:hAnsi="Arial"/>
          <w:b/>
        </w:rPr>
      </w:pPr>
    </w:p>
    <w:p w14:paraId="71196B5D" w14:textId="77777777" w:rsidR="00B3661F" w:rsidRPr="00A95987" w:rsidRDefault="00B3661F" w:rsidP="00B3661F">
      <w:pPr>
        <w:rPr>
          <w:rFonts w:ascii="Arial" w:hAnsi="Arial"/>
          <w:b/>
        </w:rPr>
      </w:pPr>
    </w:p>
    <w:p w14:paraId="7738BEBA" w14:textId="77777777" w:rsidR="00B3661F" w:rsidRPr="00A95987" w:rsidRDefault="00B3661F" w:rsidP="00B3661F">
      <w:pPr>
        <w:tabs>
          <w:tab w:val="left" w:pos="3405"/>
        </w:tabs>
        <w:rPr>
          <w:rFonts w:ascii="Arial" w:hAnsi="Arial"/>
          <w:b/>
        </w:rPr>
      </w:pPr>
      <w:r w:rsidRPr="00A95987">
        <w:rPr>
          <w:rFonts w:ascii="Arial" w:hAnsi="Arial"/>
          <w:b/>
        </w:rPr>
        <w:tab/>
      </w:r>
    </w:p>
    <w:p w14:paraId="56F9CDCB" w14:textId="562B723E" w:rsidR="00B3661F" w:rsidRDefault="00B3661F" w:rsidP="00B3661F">
      <w:pPr>
        <w:rPr>
          <w:rFonts w:ascii="Arial" w:hAnsi="Arial"/>
          <w:b/>
        </w:rPr>
      </w:pPr>
    </w:p>
    <w:p w14:paraId="5BCA9AE0" w14:textId="77777777" w:rsidR="00F344BE" w:rsidRPr="00A95987" w:rsidRDefault="00F344BE" w:rsidP="00B3661F">
      <w:pPr>
        <w:rPr>
          <w:rFonts w:ascii="Arial" w:hAnsi="Arial"/>
          <w:b/>
        </w:rPr>
      </w:pPr>
    </w:p>
    <w:p w14:paraId="4858D810" w14:textId="77777777" w:rsidR="00B3661F" w:rsidRPr="00494A0F" w:rsidRDefault="008E15C8" w:rsidP="00B3661F">
      <w:pPr>
        <w:rPr>
          <w:rFonts w:ascii="Arial" w:hAnsi="Arial"/>
          <w:b/>
        </w:rPr>
      </w:pPr>
      <w:r>
        <w:rPr>
          <w:rFonts w:ascii="Arial" w:hAnsi="Arial"/>
          <w:b/>
          <w:noProof/>
        </w:rPr>
        <mc:AlternateContent>
          <mc:Choice Requires="wps">
            <w:drawing>
              <wp:anchor distT="0" distB="0" distL="114300" distR="114300" simplePos="0" relativeHeight="251837440" behindDoc="0" locked="0" layoutInCell="1" allowOverlap="1" wp14:anchorId="682E3C52" wp14:editId="50CD0B5A">
                <wp:simplePos x="0" y="0"/>
                <wp:positionH relativeFrom="column">
                  <wp:posOffset>3454400</wp:posOffset>
                </wp:positionH>
                <wp:positionV relativeFrom="paragraph">
                  <wp:posOffset>372745</wp:posOffset>
                </wp:positionV>
                <wp:extent cx="2416810" cy="381000"/>
                <wp:effectExtent l="0" t="0" r="2540" b="0"/>
                <wp:wrapNone/>
                <wp:docPr id="6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381000"/>
                        </a:xfrm>
                        <a:prstGeom prst="rect">
                          <a:avLst/>
                        </a:prstGeom>
                        <a:solidFill>
                          <a:srgbClr val="FFFFFF"/>
                        </a:solidFill>
                        <a:ln w="9525">
                          <a:solidFill>
                            <a:srgbClr val="000000"/>
                          </a:solidFill>
                          <a:miter lim="800000"/>
                          <a:headEnd/>
                          <a:tailEnd/>
                        </a:ln>
                      </wps:spPr>
                      <wps:txbx>
                        <w:txbxContent>
                          <w:p w14:paraId="457E4379" w14:textId="77777777" w:rsidR="00B3661F" w:rsidRPr="00DD2109" w:rsidRDefault="00B3661F" w:rsidP="00B3661F">
                            <w:pPr>
                              <w:rPr>
                                <w:rFonts w:ascii="Arial" w:hAnsi="Arial" w:cs="Arial"/>
                                <w:b/>
                                <w:szCs w:val="24"/>
                              </w:rPr>
                            </w:pPr>
                            <w:r w:rsidRPr="00A95987">
                              <w:rPr>
                                <w:rFonts w:ascii="Arial" w:hAnsi="Arial" w:cs="Arial"/>
                                <w:b/>
                                <w:szCs w:val="24"/>
                              </w:rPr>
                              <w:t>Summer Exam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2E3C52" id="Text Box 13" o:spid="_x0000_s1028" type="#_x0000_t202" style="position:absolute;margin-left:272pt;margin-top:29.35pt;width:190.3pt;height:30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">
                <v:textbox>
                  <w:txbxContent>
                    <w:p w14:paraId="457E4379" w14:textId="77777777" w:rsidR="00B3661F" w:rsidRPr="00DD2109" w:rsidRDefault="00B3661F" w:rsidP="00B3661F">
                      <w:pPr>
                        <w:rPr>
                          <w:rFonts w:ascii="Arial" w:hAnsi="Arial" w:cs="Arial"/>
                          <w:b/>
                          <w:szCs w:val="24"/>
                        </w:rPr>
                      </w:pPr>
                      <w:r w:rsidRPr="00A95987">
                        <w:rPr>
                          <w:rFonts w:ascii="Arial" w:hAnsi="Arial" w:cs="Arial"/>
                          <w:b/>
                          <w:szCs w:val="24"/>
                        </w:rPr>
                        <w:t>Summer Exam</w:t>
                      </w:r>
                    </w:p>
                  </w:txbxContent>
                </v:textbox>
              </v:shape>
            </w:pict>
          </mc:Fallback>
        </mc:AlternateContent>
      </w:r>
      <w:r>
        <w:rPr>
          <w:rFonts w:ascii="Arial" w:hAnsi="Arial"/>
          <w:b/>
          <w:noProof/>
        </w:rPr>
        <mc:AlternateContent>
          <mc:Choice Requires="wps">
            <w:drawing>
              <wp:anchor distT="0" distB="0" distL="114300" distR="114300" simplePos="0" relativeHeight="251833344" behindDoc="0" locked="0" layoutInCell="1" allowOverlap="1" wp14:anchorId="6539554F" wp14:editId="638A9AD4">
                <wp:simplePos x="0" y="0"/>
                <wp:positionH relativeFrom="column">
                  <wp:posOffset>9525</wp:posOffset>
                </wp:positionH>
                <wp:positionV relativeFrom="paragraph">
                  <wp:posOffset>372745</wp:posOffset>
                </wp:positionV>
                <wp:extent cx="2562225" cy="337820"/>
                <wp:effectExtent l="0" t="0" r="9525" b="5080"/>
                <wp:wrapNone/>
                <wp:docPr id="13619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337820"/>
                        </a:xfrm>
                        <a:prstGeom prst="rect">
                          <a:avLst/>
                        </a:prstGeom>
                        <a:solidFill>
                          <a:srgbClr val="FFFFFF"/>
                        </a:solidFill>
                        <a:ln w="9525">
                          <a:solidFill>
                            <a:srgbClr val="000000"/>
                          </a:solidFill>
                          <a:miter lim="800000"/>
                          <a:headEnd/>
                          <a:tailEnd/>
                        </a:ln>
                      </wps:spPr>
                      <wps:txbx>
                        <w:txbxContent>
                          <w:p w14:paraId="55C09154" w14:textId="77777777" w:rsidR="00B3661F" w:rsidRPr="00DD2109" w:rsidRDefault="00B3661F" w:rsidP="00B3661F">
                            <w:pPr>
                              <w:rPr>
                                <w:rFonts w:ascii="Arial" w:hAnsi="Arial" w:cs="Arial"/>
                                <w:b/>
                                <w:szCs w:val="24"/>
                              </w:rPr>
                            </w:pPr>
                            <w:r w:rsidRPr="00DD2109">
                              <w:rPr>
                                <w:rFonts w:ascii="Arial" w:hAnsi="Arial" w:cs="Arial"/>
                                <w:b/>
                                <w:szCs w:val="24"/>
                              </w:rPr>
                              <w:t>Release to library?      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39554F" id="Text Box 12" o:spid="_x0000_s1029" type="#_x0000_t202" style="position:absolute;margin-left:.75pt;margin-top:29.35pt;width:201.75pt;height:26.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">
                <v:textbox>
                  <w:txbxContent>
                    <w:p w14:paraId="55C09154" w14:textId="77777777" w:rsidR="00B3661F" w:rsidRPr="00DD2109" w:rsidRDefault="00B3661F" w:rsidP="00B3661F">
                      <w:pPr>
                        <w:rPr>
                          <w:rFonts w:ascii="Arial" w:hAnsi="Arial" w:cs="Arial"/>
                          <w:b/>
                          <w:szCs w:val="24"/>
                        </w:rPr>
                      </w:pPr>
                      <w:r w:rsidRPr="00DD2109">
                        <w:rPr>
                          <w:rFonts w:ascii="Arial" w:hAnsi="Arial" w:cs="Arial"/>
                          <w:b/>
                          <w:szCs w:val="24"/>
                        </w:rPr>
                        <w:t>Release to library?      Yes</w:t>
                      </w:r>
                    </w:p>
                  </w:txbxContent>
                </v:textbox>
              </v:shape>
            </w:pict>
          </mc:Fallback>
        </mc:AlternateContent>
      </w:r>
      <w:r w:rsidR="00B3661F" w:rsidRPr="00A95987">
        <w:rPr>
          <w:rFonts w:ascii="Arial" w:hAnsi="Arial"/>
          <w:b/>
        </w:rPr>
        <w:t>Candidates are not permitted to look at the examination paper until instructed to do so.</w:t>
      </w:r>
    </w:p>
    <w:p w14:paraId="1365A632" w14:textId="77777777" w:rsidR="00B3661F"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3DA59179" w14:textId="77777777" w:rsidR="00B3661F"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13CAA979" w14:textId="77777777" w:rsidR="00B3661F"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60D44A9E" w14:textId="77777777" w:rsidR="00B3661F"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4B3F6A10" w14:textId="77777777" w:rsidR="00B3661F"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5AD4B968" w14:textId="77777777" w:rsidR="00B3661F"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2DD9C391" w14:textId="77777777" w:rsidR="00B3661F"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16306406" w14:textId="77777777" w:rsidR="00B3661F"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597A058E" w14:textId="77777777" w:rsidR="000F20AB" w:rsidRDefault="000F20AB" w:rsidP="00FE38DC">
      <w:pPr>
        <w:pStyle w:val="NormalWeb"/>
        <w:spacing w:before="0" w:beforeAutospacing="0" w:after="0" w:afterAutospacing="0"/>
        <w:jc w:val="center"/>
        <w:rPr>
          <w:rFonts w:ascii="ArialMT-Identity-H" w:eastAsiaTheme="minorHAnsi" w:hAnsi="ArialMT-Identity-H" w:cs="ArialMT-Identity-H"/>
          <w:b/>
          <w:lang w:val="en-GB"/>
        </w:rPr>
      </w:pPr>
    </w:p>
    <w:p w14:paraId="39340E73" w14:textId="77777777" w:rsidR="004779D2" w:rsidRDefault="004779D2" w:rsidP="000F20AB">
      <w:pPr>
        <w:spacing w:after="0" w:line="360" w:lineRule="auto"/>
        <w:ind w:left="450" w:hanging="450"/>
        <w:rPr>
          <w:rFonts w:ascii="Arial" w:hAnsi="Arial" w:cs="Arial"/>
          <w:b/>
          <w:sz w:val="24"/>
          <w:szCs w:val="24"/>
        </w:rPr>
      </w:pPr>
    </w:p>
    <w:p w14:paraId="6B4B10A2" w14:textId="71FA22E1" w:rsidR="00F344BE" w:rsidRPr="000F20AB" w:rsidRDefault="000F20AB" w:rsidP="006C0CF7">
      <w:pPr>
        <w:spacing w:after="240" w:line="360" w:lineRule="auto"/>
        <w:ind w:left="448" w:hanging="448"/>
        <w:rPr>
          <w:rFonts w:ascii="Arial" w:hAnsi="Arial" w:cs="Arial"/>
          <w:b/>
          <w:sz w:val="24"/>
          <w:szCs w:val="24"/>
        </w:rPr>
      </w:pPr>
      <w:r w:rsidRPr="000F20AB">
        <w:rPr>
          <w:rFonts w:ascii="Arial" w:hAnsi="Arial" w:cs="Arial"/>
          <w:b/>
          <w:sz w:val="24"/>
          <w:szCs w:val="24"/>
        </w:rPr>
        <w:t>Section A: Answer all questions</w:t>
      </w:r>
    </w:p>
    <w:p w14:paraId="0A9D8CAB" w14:textId="77777777" w:rsidR="00F220B6" w:rsidRDefault="00BB6391" w:rsidP="2C89E969">
      <w:pPr>
        <w:spacing w:line="360" w:lineRule="auto"/>
        <w:rPr>
          <w:ins w:id="9" w:author="Ishan Gayantha" w:date="2020-05-13T22:52:00Z"/>
          <w:rFonts w:ascii="Arial" w:hAnsi="Arial" w:cs="Arial"/>
          <w:b/>
          <w:bCs/>
        </w:rPr>
      </w:pPr>
      <w:r w:rsidRPr="2C89E969">
        <w:rPr>
          <w:rFonts w:ascii="Arial" w:hAnsi="Arial" w:cs="Arial"/>
        </w:rPr>
        <w:t xml:space="preserve">Q1. Why </w:t>
      </w:r>
      <w:ins w:id="10" w:author="bogdan.ghita@plymouth.ac.uk" w:date="2020-04-21T15:59:00Z">
        <w:r w:rsidR="16BB6062" w:rsidRPr="2C89E969">
          <w:rPr>
            <w:rFonts w:ascii="Arial" w:hAnsi="Arial" w:cs="Arial"/>
          </w:rPr>
          <w:t xml:space="preserve">is </w:t>
        </w:r>
      </w:ins>
      <w:r w:rsidRPr="2C89E969">
        <w:rPr>
          <w:rFonts w:ascii="Arial" w:hAnsi="Arial" w:cs="Arial"/>
        </w:rPr>
        <w:t xml:space="preserve">it </w:t>
      </w:r>
      <w:del w:id="11" w:author="bogdan.ghita@plymouth.ac.uk" w:date="2020-04-21T15:59:00Z">
        <w:r w:rsidRPr="2C89E969" w:rsidDel="00BB6391">
          <w:rPr>
            <w:rFonts w:ascii="Arial" w:hAnsi="Arial" w:cs="Arial"/>
          </w:rPr>
          <w:delText xml:space="preserve">is </w:delText>
        </w:r>
      </w:del>
      <w:r w:rsidRPr="2C89E969">
        <w:rPr>
          <w:rFonts w:ascii="Arial" w:hAnsi="Arial" w:cs="Arial"/>
        </w:rPr>
        <w:t>very important to maintain a shared state in a distributed system</w:t>
      </w:r>
      <w:r w:rsidR="00F344BE" w:rsidRPr="2C89E969">
        <w:rPr>
          <w:rFonts w:ascii="Arial" w:hAnsi="Arial" w:cs="Arial"/>
        </w:rPr>
        <w:t>?</w:t>
      </w:r>
      <w:r w:rsidRPr="2C89E969">
        <w:rPr>
          <w:rFonts w:ascii="Arial" w:hAnsi="Arial" w:cs="Arial"/>
        </w:rPr>
        <w:t xml:space="preserve">  </w:t>
      </w:r>
      <w:del w:id="12" w:author="bogdan.ghita@plymouth.ac.uk" w:date="2020-04-21T15:59:00Z">
        <w:r w:rsidRPr="2C89E969" w:rsidDel="00BB6391">
          <w:rPr>
            <w:rFonts w:ascii="Arial" w:hAnsi="Arial" w:cs="Arial"/>
          </w:rPr>
          <w:delText xml:space="preserve"> </w:delText>
        </w:r>
      </w:del>
      <w:r w:rsidRPr="2C89E969">
        <w:rPr>
          <w:rFonts w:ascii="Arial" w:hAnsi="Arial" w:cs="Arial"/>
          <w:b/>
          <w:bCs/>
        </w:rPr>
        <w:t>(</w:t>
      </w:r>
      <w:r w:rsidR="00501922" w:rsidRPr="2C89E969">
        <w:rPr>
          <w:rFonts w:ascii="Arial" w:hAnsi="Arial" w:cs="Arial"/>
          <w:b/>
          <w:bCs/>
        </w:rPr>
        <w:t>0</w:t>
      </w:r>
      <w:r w:rsidRPr="2C89E969">
        <w:rPr>
          <w:rFonts w:ascii="Arial" w:hAnsi="Arial" w:cs="Arial"/>
          <w:b/>
          <w:bCs/>
        </w:rPr>
        <w:t xml:space="preserve">8 Marks)  </w:t>
      </w:r>
    </w:p>
    <w:p w14:paraId="2561B8B1" w14:textId="1CFC0020" w:rsidR="00121CD6" w:rsidRPr="00C444DA" w:rsidRDefault="00BB6391" w:rsidP="2C89E969">
      <w:pPr>
        <w:spacing w:line="360" w:lineRule="auto"/>
        <w:rPr>
          <w:rFonts w:ascii="Arial" w:hAnsi="Arial" w:cs="Arial"/>
          <w:b/>
          <w:bCs/>
        </w:rPr>
      </w:pPr>
      <w:r w:rsidRPr="2C89E969">
        <w:rPr>
          <w:rFonts w:ascii="Arial" w:hAnsi="Arial" w:cs="Arial"/>
        </w:rPr>
        <w:t xml:space="preserve"> </w:t>
      </w:r>
    </w:p>
    <w:p w14:paraId="67695496" w14:textId="58028AEC" w:rsidR="002B2D75" w:rsidRDefault="008103B9" w:rsidP="00C444DA">
      <w:pPr>
        <w:spacing w:after="0" w:line="360" w:lineRule="auto"/>
        <w:ind w:left="450" w:hanging="450"/>
        <w:jc w:val="both"/>
        <w:rPr>
          <w:ins w:id="13" w:author="Ishan Gayantha" w:date="2020-05-13T23:21:00Z"/>
          <w:rFonts w:ascii="Arial" w:hAnsi="Arial" w:cs="Arial"/>
          <w:b/>
        </w:rPr>
      </w:pPr>
      <w:r w:rsidRPr="00F344BE">
        <w:rPr>
          <w:rFonts w:ascii="Arial" w:hAnsi="Arial" w:cs="Arial"/>
        </w:rPr>
        <w:t xml:space="preserve">Q2. Explain the terms Availability and Redundancy. Describe how redundancy improves the availability of a distributed system.                                                                 </w:t>
      </w:r>
      <w:r w:rsidR="00F344BE">
        <w:rPr>
          <w:rFonts w:ascii="Arial" w:hAnsi="Arial" w:cs="Arial"/>
        </w:rPr>
        <w:tab/>
      </w:r>
      <w:r w:rsidRPr="00F344BE">
        <w:rPr>
          <w:rFonts w:ascii="Arial" w:hAnsi="Arial" w:cs="Arial"/>
          <w:b/>
        </w:rPr>
        <w:t>(</w:t>
      </w:r>
      <w:r w:rsidR="00501922">
        <w:rPr>
          <w:rFonts w:ascii="Arial" w:hAnsi="Arial" w:cs="Arial"/>
          <w:b/>
        </w:rPr>
        <w:t>0</w:t>
      </w:r>
      <w:r w:rsidRPr="00F344BE">
        <w:rPr>
          <w:rFonts w:ascii="Arial" w:hAnsi="Arial" w:cs="Arial"/>
          <w:b/>
        </w:rPr>
        <w:t>8 marks)</w:t>
      </w:r>
    </w:p>
    <w:p w14:paraId="7498620A" w14:textId="539FEE9A" w:rsidR="003561D4" w:rsidRDefault="003561D4" w:rsidP="00C444DA">
      <w:pPr>
        <w:spacing w:after="0" w:line="360" w:lineRule="auto"/>
        <w:ind w:left="450" w:hanging="450"/>
        <w:jc w:val="both"/>
        <w:rPr>
          <w:ins w:id="14" w:author="Ishan Gayantha" w:date="2020-05-13T23:22:00Z"/>
          <w:rFonts w:cstheme="minorHAnsi"/>
        </w:rPr>
      </w:pPr>
      <w:ins w:id="15" w:author="Ishan Gayantha" w:date="2020-05-13T23:22:00Z">
        <w:r>
          <w:rPr>
            <w:rFonts w:cstheme="minorHAnsi"/>
          </w:rPr>
          <w:t xml:space="preserve">Availability </w:t>
        </w:r>
      </w:ins>
    </w:p>
    <w:p w14:paraId="3991729F" w14:textId="64D272D5" w:rsidR="003561D4" w:rsidRDefault="003561D4" w:rsidP="00C444DA">
      <w:pPr>
        <w:spacing w:after="0" w:line="360" w:lineRule="auto"/>
        <w:ind w:left="450" w:hanging="450"/>
        <w:jc w:val="both"/>
        <w:rPr>
          <w:ins w:id="16" w:author="Ishan Gayantha" w:date="2020-05-13T23:28:00Z"/>
          <w:rFonts w:cstheme="minorHAnsi"/>
        </w:rPr>
      </w:pPr>
      <w:ins w:id="17" w:author="Ishan Gayantha" w:date="2020-05-13T23:24:00Z">
        <w:r>
          <w:rPr>
            <w:rFonts w:cstheme="minorHAnsi"/>
          </w:rPr>
          <w:t xml:space="preserve">Availability means that give system should have capability to give intended </w:t>
        </w:r>
      </w:ins>
      <w:ins w:id="18" w:author="Ishan Gayantha" w:date="2020-05-13T23:26:00Z">
        <w:r>
          <w:rPr>
            <w:rFonts w:cstheme="minorHAnsi"/>
          </w:rPr>
          <w:t>service for</w:t>
        </w:r>
      </w:ins>
      <w:ins w:id="19" w:author="Ishan Gayantha" w:date="2020-05-13T23:24:00Z">
        <w:r>
          <w:rPr>
            <w:rFonts w:cstheme="minorHAnsi"/>
          </w:rPr>
          <w:t xml:space="preserve"> user at any time. Th</w:t>
        </w:r>
      </w:ins>
      <w:ins w:id="20" w:author="Ishan Gayantha" w:date="2020-05-13T23:25:00Z">
        <w:r>
          <w:rPr>
            <w:rFonts w:cstheme="minorHAnsi"/>
          </w:rPr>
          <w:t>erefor system should available to provide service that user</w:t>
        </w:r>
      </w:ins>
      <w:ins w:id="21" w:author="Ishan Gayantha" w:date="2020-05-13T23:26:00Z">
        <w:r>
          <w:rPr>
            <w:rFonts w:cstheme="minorHAnsi"/>
          </w:rPr>
          <w:t xml:space="preserve"> </w:t>
        </w:r>
        <w:proofErr w:type="gramStart"/>
        <w:r>
          <w:rPr>
            <w:rFonts w:cstheme="minorHAnsi"/>
          </w:rPr>
          <w:t xml:space="preserve">requested </w:t>
        </w:r>
      </w:ins>
      <w:ins w:id="22" w:author="Ishan Gayantha" w:date="2020-05-13T23:25:00Z">
        <w:r>
          <w:rPr>
            <w:rFonts w:cstheme="minorHAnsi"/>
          </w:rPr>
          <w:t xml:space="preserve"> </w:t>
        </w:r>
      </w:ins>
      <w:ins w:id="23" w:author="Ishan Gayantha" w:date="2020-05-13T23:27:00Z">
        <w:r>
          <w:rPr>
            <w:rFonts w:cstheme="minorHAnsi"/>
          </w:rPr>
          <w:t>with</w:t>
        </w:r>
        <w:proofErr w:type="gramEnd"/>
        <w:r>
          <w:rPr>
            <w:rFonts w:cstheme="minorHAnsi"/>
          </w:rPr>
          <w:t xml:space="preserve"> </w:t>
        </w:r>
      </w:ins>
    </w:p>
    <w:p w14:paraId="788C3DC0" w14:textId="51991588" w:rsidR="003561D4" w:rsidRDefault="003561D4" w:rsidP="00C444DA">
      <w:pPr>
        <w:spacing w:after="0" w:line="360" w:lineRule="auto"/>
        <w:ind w:left="450" w:hanging="450"/>
        <w:jc w:val="both"/>
        <w:rPr>
          <w:ins w:id="24" w:author="Ishan Gayantha" w:date="2020-05-13T23:28:00Z"/>
          <w:rFonts w:cstheme="minorHAnsi"/>
        </w:rPr>
      </w:pPr>
      <w:ins w:id="25" w:author="Ishan Gayantha" w:date="2020-05-13T23:28:00Z">
        <w:r>
          <w:rPr>
            <w:rFonts w:cstheme="minorHAnsi"/>
          </w:rPr>
          <w:t>Redundancy</w:t>
        </w:r>
      </w:ins>
    </w:p>
    <w:p w14:paraId="0E8BE9F2" w14:textId="4CEBBE3D" w:rsidR="003561D4" w:rsidRPr="003561D4" w:rsidRDefault="003561D4" w:rsidP="00C444DA">
      <w:pPr>
        <w:spacing w:after="0" w:line="360" w:lineRule="auto"/>
        <w:ind w:left="450" w:hanging="450"/>
        <w:jc w:val="both"/>
        <w:rPr>
          <w:rFonts w:cstheme="minorHAnsi"/>
          <w:bCs/>
          <w:rPrChange w:id="26" w:author="Ishan Gayantha" w:date="2020-05-13T23:29:00Z">
            <w:rPr>
              <w:rFonts w:ascii="Arial" w:hAnsi="Arial" w:cs="Arial"/>
              <w:b/>
            </w:rPr>
          </w:rPrChange>
        </w:rPr>
      </w:pPr>
      <w:ins w:id="27" w:author="Ishan Gayantha" w:date="2020-05-13T23:29:00Z">
        <w:r w:rsidRPr="003561D4">
          <w:rPr>
            <w:rFonts w:cstheme="minorHAnsi"/>
            <w:bCs/>
            <w:rPrChange w:id="28" w:author="Ishan Gayantha" w:date="2020-05-13T23:29:00Z">
              <w:rPr>
                <w:rFonts w:cstheme="minorHAnsi"/>
                <w:b/>
              </w:rPr>
            </w:rPrChange>
          </w:rPr>
          <w:t xml:space="preserve">Within a distributed network, keep more than one copy of a system </w:t>
        </w:r>
      </w:ins>
      <w:ins w:id="29" w:author="Ishan Gayantha" w:date="2020-05-13T23:30:00Z">
        <w:r w:rsidR="00AF6E1E">
          <w:rPr>
            <w:rFonts w:cstheme="minorHAnsi"/>
            <w:bCs/>
          </w:rPr>
          <w:t xml:space="preserve">in geographically different location of same system. </w:t>
        </w:r>
      </w:ins>
      <w:ins w:id="30" w:author="Ishan Gayantha" w:date="2020-05-13T23:33:00Z">
        <w:r w:rsidR="00AF6E1E">
          <w:rPr>
            <w:rFonts w:cstheme="minorHAnsi"/>
            <w:bCs/>
          </w:rPr>
          <w:t>W</w:t>
        </w:r>
      </w:ins>
      <w:ins w:id="31" w:author="Ishan Gayantha" w:date="2020-05-13T23:34:00Z">
        <w:r w:rsidR="00AF6E1E">
          <w:rPr>
            <w:rFonts w:cstheme="minorHAnsi"/>
            <w:bCs/>
          </w:rPr>
          <w:t xml:space="preserve">hen redundancy improves the availability of system will increase. </w:t>
        </w:r>
      </w:ins>
      <w:ins w:id="32" w:author="Ishan Gayantha" w:date="2020-05-13T23:30:00Z">
        <w:r w:rsidR="00AF6E1E">
          <w:rPr>
            <w:rFonts w:cstheme="minorHAnsi"/>
            <w:bCs/>
          </w:rPr>
          <w:t xml:space="preserve"> </w:t>
        </w:r>
      </w:ins>
    </w:p>
    <w:p w14:paraId="5E4B51E4" w14:textId="77777777" w:rsidR="002A10C1" w:rsidRDefault="00A62FC7" w:rsidP="006C0CF7">
      <w:pPr>
        <w:spacing w:after="0" w:line="360" w:lineRule="auto"/>
        <w:ind w:left="450" w:hanging="450"/>
        <w:jc w:val="both"/>
        <w:rPr>
          <w:ins w:id="33" w:author="Ishan Gayantha" w:date="2020-05-13T23:48:00Z"/>
          <w:rFonts w:ascii="Arial" w:hAnsi="Arial" w:cs="Arial"/>
        </w:rPr>
      </w:pPr>
      <w:r w:rsidRPr="00F344BE">
        <w:rPr>
          <w:rFonts w:ascii="Arial" w:hAnsi="Arial" w:cs="Arial"/>
        </w:rPr>
        <w:t xml:space="preserve">Q3. Explain the purpose of different layers in RMI for invoking a method of a remote object. Supply a suitable architectural diagram in your answer.                                        </w:t>
      </w:r>
      <w:r w:rsidR="00F344BE">
        <w:rPr>
          <w:rFonts w:ascii="Arial" w:hAnsi="Arial" w:cs="Arial"/>
        </w:rPr>
        <w:tab/>
      </w:r>
      <w:r w:rsidRPr="00F344BE">
        <w:rPr>
          <w:rFonts w:ascii="Arial" w:hAnsi="Arial" w:cs="Arial"/>
          <w:b/>
        </w:rPr>
        <w:t>(12 marks)</w:t>
      </w:r>
      <w:r w:rsidRPr="00F344BE">
        <w:rPr>
          <w:rFonts w:ascii="Arial" w:hAnsi="Arial" w:cs="Arial"/>
        </w:rPr>
        <w:t xml:space="preserve">       </w:t>
      </w:r>
    </w:p>
    <w:p w14:paraId="0A1442CF" w14:textId="77777777" w:rsidR="005E7CEC" w:rsidRDefault="005E7CEC" w:rsidP="006C0CF7">
      <w:pPr>
        <w:spacing w:after="0" w:line="360" w:lineRule="auto"/>
        <w:ind w:left="450" w:hanging="450"/>
        <w:jc w:val="both"/>
        <w:rPr>
          <w:ins w:id="34" w:author="Ishan Gayantha" w:date="2020-05-14T00:40:00Z"/>
          <w:rFonts w:cstheme="minorHAnsi"/>
          <w:bCs/>
        </w:rPr>
      </w:pPr>
    </w:p>
    <w:p w14:paraId="12371CD4" w14:textId="5260FF73" w:rsidR="005E7CEC" w:rsidRDefault="005E7CEC" w:rsidP="006C0CF7">
      <w:pPr>
        <w:spacing w:after="0" w:line="360" w:lineRule="auto"/>
        <w:ind w:left="450" w:hanging="450"/>
        <w:jc w:val="both"/>
        <w:rPr>
          <w:ins w:id="35" w:author="Ishan Gayantha" w:date="2020-05-14T00:40:00Z"/>
          <w:rFonts w:cstheme="minorHAnsi"/>
          <w:bCs/>
        </w:rPr>
      </w:pPr>
      <w:ins w:id="36" w:author="Ishan Gayantha" w:date="2020-05-14T00:40:00Z">
        <w:r>
          <w:rPr>
            <w:rFonts w:cstheme="minorHAnsi"/>
            <w:bCs/>
          </w:rPr>
          <w:t>[SNAP]</w:t>
        </w:r>
      </w:ins>
    </w:p>
    <w:p w14:paraId="6698D44B" w14:textId="4653A6E9" w:rsidR="002A10C1" w:rsidRPr="002A10C1" w:rsidRDefault="002A10C1" w:rsidP="006C0CF7">
      <w:pPr>
        <w:spacing w:after="0" w:line="360" w:lineRule="auto"/>
        <w:ind w:left="450" w:hanging="450"/>
        <w:jc w:val="both"/>
        <w:rPr>
          <w:ins w:id="37" w:author="Ishan Gayantha" w:date="2020-05-13T23:59:00Z"/>
          <w:rFonts w:cstheme="minorHAnsi"/>
          <w:rPrChange w:id="38" w:author="Ishan Gayantha" w:date="2020-05-13T23:59:00Z">
            <w:rPr>
              <w:ins w:id="39" w:author="Ishan Gayantha" w:date="2020-05-13T23:59:00Z"/>
              <w:rFonts w:ascii="Arial" w:hAnsi="Arial" w:cs="Arial"/>
            </w:rPr>
          </w:rPrChange>
        </w:rPr>
      </w:pPr>
      <w:ins w:id="40" w:author="Ishan Gayantha" w:date="2020-05-13T23:49:00Z">
        <w:r w:rsidRPr="002A10C1">
          <w:rPr>
            <w:rFonts w:cstheme="minorHAnsi"/>
            <w:bCs/>
          </w:rPr>
          <w:t>Stub and Skelton layer</w:t>
        </w:r>
      </w:ins>
      <w:del w:id="41" w:author="Ishan Gayantha" w:date="2020-05-13T23:49:00Z">
        <w:r w:rsidR="00A62FC7" w:rsidRPr="002A10C1" w:rsidDel="002A10C1">
          <w:rPr>
            <w:rFonts w:cstheme="minorHAnsi"/>
            <w:rPrChange w:id="42" w:author="Ishan Gayantha" w:date="2020-05-13T23:59:00Z">
              <w:rPr>
                <w:rFonts w:ascii="Arial" w:hAnsi="Arial" w:cs="Arial"/>
              </w:rPr>
            </w:rPrChange>
          </w:rPr>
          <w:delText xml:space="preserve"> </w:delText>
        </w:r>
      </w:del>
    </w:p>
    <w:p w14:paraId="6B803137" w14:textId="04D17D02" w:rsidR="002A10C1" w:rsidRDefault="002A10C1" w:rsidP="006C0CF7">
      <w:pPr>
        <w:spacing w:after="0" w:line="360" w:lineRule="auto"/>
        <w:ind w:left="450" w:hanging="450"/>
        <w:jc w:val="both"/>
        <w:rPr>
          <w:ins w:id="43" w:author="Ishan Gayantha" w:date="2020-05-14T00:01:00Z"/>
          <w:rFonts w:cstheme="minorHAnsi"/>
        </w:rPr>
      </w:pPr>
      <w:ins w:id="44" w:author="Ishan Gayantha" w:date="2020-05-13T23:59:00Z">
        <w:r w:rsidRPr="002A10C1">
          <w:rPr>
            <w:rFonts w:cstheme="minorHAnsi"/>
            <w:rPrChange w:id="45" w:author="Ishan Gayantha" w:date="2020-05-13T23:59:00Z">
              <w:rPr>
                <w:rFonts w:ascii="Arial" w:hAnsi="Arial" w:cs="Arial"/>
              </w:rPr>
            </w:rPrChange>
          </w:rPr>
          <w:t>Stub and</w:t>
        </w:r>
      </w:ins>
      <w:ins w:id="46" w:author="Ishan Gayantha" w:date="2020-05-14T00:00:00Z">
        <w:r>
          <w:rPr>
            <w:rFonts w:cstheme="minorHAnsi"/>
          </w:rPr>
          <w:t xml:space="preserve"> skeleton are </w:t>
        </w:r>
        <w:r w:rsidR="00660B6B">
          <w:rPr>
            <w:rFonts w:cstheme="minorHAnsi"/>
          </w:rPr>
          <w:t>two objects of two classes which</w:t>
        </w:r>
      </w:ins>
      <w:ins w:id="47" w:author="Ishan Gayantha" w:date="2020-05-14T00:14:00Z">
        <w:r w:rsidR="006220D7">
          <w:rPr>
            <w:rFonts w:cstheme="minorHAnsi"/>
          </w:rPr>
          <w:t xml:space="preserve"> acts as gateway o</w:t>
        </w:r>
      </w:ins>
      <w:ins w:id="48" w:author="Ishan Gayantha" w:date="2020-05-14T00:15:00Z">
        <w:r w:rsidR="006220D7">
          <w:rPr>
            <w:rFonts w:cstheme="minorHAnsi"/>
          </w:rPr>
          <w:t xml:space="preserve">f both sides of the connection which is client side and server side respectively. </w:t>
        </w:r>
      </w:ins>
      <w:ins w:id="49" w:author="Ishan Gayantha" w:date="2020-05-14T00:18:00Z">
        <w:r w:rsidR="00664A76">
          <w:rPr>
            <w:rFonts w:cstheme="minorHAnsi"/>
          </w:rPr>
          <w:t>Stub starts the communication by initializing connection</w:t>
        </w:r>
      </w:ins>
      <w:ins w:id="50" w:author="Ishan Gayantha" w:date="2020-05-14T00:19:00Z">
        <w:r w:rsidR="00664A76">
          <w:rPr>
            <w:rFonts w:cstheme="minorHAnsi"/>
          </w:rPr>
          <w:t>. After stub w</w:t>
        </w:r>
      </w:ins>
      <w:ins w:id="51" w:author="Ishan Gayantha" w:date="2020-05-14T00:20:00Z">
        <w:r w:rsidR="00664A76">
          <w:rPr>
            <w:rFonts w:cstheme="minorHAnsi"/>
          </w:rPr>
          <w:t>rites</w:t>
        </w:r>
      </w:ins>
      <w:ins w:id="52" w:author="Ishan Gayantha" w:date="2020-05-14T00:21:00Z">
        <w:r w:rsidR="00664A76">
          <w:rPr>
            <w:rFonts w:cstheme="minorHAnsi"/>
          </w:rPr>
          <w:t xml:space="preserve"> request,</w:t>
        </w:r>
      </w:ins>
      <w:ins w:id="53" w:author="Ishan Gayantha" w:date="2020-05-14T00:20:00Z">
        <w:r w:rsidR="00664A76">
          <w:rPr>
            <w:rFonts w:cstheme="minorHAnsi"/>
          </w:rPr>
          <w:t xml:space="preserve"> transmit</w:t>
        </w:r>
      </w:ins>
      <w:ins w:id="54" w:author="Ishan Gayantha" w:date="2020-05-14T00:21:00Z">
        <w:r w:rsidR="00664A76">
          <w:rPr>
            <w:rFonts w:cstheme="minorHAnsi"/>
          </w:rPr>
          <w:t>s and waits for server response. Spine reads, writes and transmits a res</w:t>
        </w:r>
      </w:ins>
      <w:ins w:id="55" w:author="Ishan Gayantha" w:date="2020-05-14T00:22:00Z">
        <w:r w:rsidR="00664A76">
          <w:rPr>
            <w:rFonts w:cstheme="minorHAnsi"/>
          </w:rPr>
          <w:t xml:space="preserve">ponse. </w:t>
        </w:r>
      </w:ins>
      <w:ins w:id="56" w:author="Ishan Gayantha" w:date="2020-05-14T00:23:00Z">
        <w:r w:rsidR="001B109B">
          <w:rPr>
            <w:rFonts w:cstheme="minorHAnsi"/>
          </w:rPr>
          <w:t xml:space="preserve">These streams use object serialization  </w:t>
        </w:r>
      </w:ins>
      <w:ins w:id="57" w:author="Ishan Gayantha" w:date="2020-05-14T00:00:00Z">
        <w:r w:rsidR="00660B6B">
          <w:rPr>
            <w:rFonts w:cstheme="minorHAnsi"/>
          </w:rPr>
          <w:t xml:space="preserve"> </w:t>
        </w:r>
      </w:ins>
    </w:p>
    <w:p w14:paraId="00FF76DD" w14:textId="2715CE83" w:rsidR="00660B6B" w:rsidRDefault="00660B6B" w:rsidP="006C0CF7">
      <w:pPr>
        <w:spacing w:after="0" w:line="360" w:lineRule="auto"/>
        <w:ind w:left="450" w:hanging="450"/>
        <w:jc w:val="both"/>
        <w:rPr>
          <w:ins w:id="58" w:author="Ishan Gayantha" w:date="2020-05-14T00:01:00Z"/>
          <w:rFonts w:cstheme="minorHAnsi"/>
        </w:rPr>
      </w:pPr>
      <w:ins w:id="59" w:author="Ishan Gayantha" w:date="2020-05-14T00:01:00Z">
        <w:r>
          <w:rPr>
            <w:rFonts w:cstheme="minorHAnsi"/>
          </w:rPr>
          <w:tab/>
        </w:r>
        <w:proofErr w:type="gramStart"/>
        <w:r>
          <w:rPr>
            <w:rFonts w:cstheme="minorHAnsi"/>
          </w:rPr>
          <w:t>Stub  -</w:t>
        </w:r>
        <w:proofErr w:type="gramEnd"/>
        <w:r>
          <w:rPr>
            <w:rFonts w:cstheme="minorHAnsi"/>
          </w:rPr>
          <w:t xml:space="preserve"> Client side</w:t>
        </w:r>
      </w:ins>
    </w:p>
    <w:p w14:paraId="0AA03B67" w14:textId="45F15707" w:rsidR="00660B6B" w:rsidRPr="002A10C1" w:rsidRDefault="00660B6B" w:rsidP="006C0CF7">
      <w:pPr>
        <w:spacing w:after="0" w:line="360" w:lineRule="auto"/>
        <w:ind w:left="450" w:hanging="450"/>
        <w:jc w:val="both"/>
        <w:rPr>
          <w:ins w:id="60" w:author="Ishan Gayantha" w:date="2020-05-13T23:49:00Z"/>
          <w:rFonts w:cstheme="minorHAnsi"/>
          <w:rPrChange w:id="61" w:author="Ishan Gayantha" w:date="2020-05-13T23:59:00Z">
            <w:rPr>
              <w:ins w:id="62" w:author="Ishan Gayantha" w:date="2020-05-13T23:49:00Z"/>
              <w:rFonts w:ascii="Arial" w:hAnsi="Arial" w:cs="Arial"/>
            </w:rPr>
          </w:rPrChange>
        </w:rPr>
      </w:pPr>
      <w:ins w:id="63" w:author="Ishan Gayantha" w:date="2020-05-14T00:01:00Z">
        <w:r>
          <w:rPr>
            <w:rFonts w:cstheme="minorHAnsi"/>
          </w:rPr>
          <w:tab/>
          <w:t>Spine – Server side</w:t>
        </w:r>
      </w:ins>
    </w:p>
    <w:p w14:paraId="1A460CE9" w14:textId="77777777" w:rsidR="002A10C1" w:rsidRDefault="002A10C1" w:rsidP="006C0CF7">
      <w:pPr>
        <w:spacing w:after="0" w:line="360" w:lineRule="auto"/>
        <w:ind w:left="450" w:hanging="450"/>
        <w:jc w:val="both"/>
        <w:rPr>
          <w:ins w:id="64" w:author="Ishan Gayantha" w:date="2020-05-13T23:49:00Z"/>
          <w:rFonts w:ascii="Arial" w:hAnsi="Arial" w:cs="Arial"/>
        </w:rPr>
      </w:pPr>
    </w:p>
    <w:p w14:paraId="1385EB10" w14:textId="77777777" w:rsidR="001B109B" w:rsidRDefault="002A10C1" w:rsidP="006C0CF7">
      <w:pPr>
        <w:spacing w:after="0" w:line="360" w:lineRule="auto"/>
        <w:ind w:left="450" w:hanging="450"/>
        <w:jc w:val="both"/>
        <w:rPr>
          <w:ins w:id="65" w:author="Ishan Gayantha" w:date="2020-05-14T00:27:00Z"/>
          <w:rFonts w:cstheme="minorHAnsi"/>
        </w:rPr>
      </w:pPr>
      <w:ins w:id="66" w:author="Ishan Gayantha" w:date="2020-05-13T23:49:00Z">
        <w:r w:rsidRPr="002A10C1">
          <w:rPr>
            <w:rFonts w:cstheme="minorHAnsi"/>
            <w:rPrChange w:id="67" w:author="Ishan Gayantha" w:date="2020-05-13T23:49:00Z">
              <w:rPr>
                <w:rFonts w:ascii="Arial" w:hAnsi="Arial" w:cs="Arial"/>
              </w:rPr>
            </w:rPrChange>
          </w:rPr>
          <w:t>Remote Reference layer</w:t>
        </w:r>
      </w:ins>
    </w:p>
    <w:p w14:paraId="33B9C44B" w14:textId="39394A92" w:rsidR="001B109B" w:rsidRDefault="001B109B" w:rsidP="006C0CF7">
      <w:pPr>
        <w:spacing w:after="0" w:line="360" w:lineRule="auto"/>
        <w:ind w:left="450" w:hanging="450"/>
        <w:jc w:val="both"/>
        <w:rPr>
          <w:ins w:id="68" w:author="Ishan Gayantha" w:date="2020-05-14T00:30:00Z"/>
          <w:rFonts w:cstheme="minorHAnsi"/>
        </w:rPr>
      </w:pPr>
      <w:ins w:id="69" w:author="Ishan Gayantha" w:date="2020-05-14T00:27:00Z">
        <w:r>
          <w:rPr>
            <w:rFonts w:cstheme="minorHAnsi"/>
          </w:rPr>
          <w:t>which uses to transmit low</w:t>
        </w:r>
      </w:ins>
      <w:ins w:id="70" w:author="Ishan Gayantha" w:date="2020-05-14T00:28:00Z">
        <w:r>
          <w:rPr>
            <w:rFonts w:cstheme="minorHAnsi"/>
          </w:rPr>
          <w:t>er</w:t>
        </w:r>
      </w:ins>
      <w:ins w:id="71" w:author="Ishan Gayantha" w:date="2020-05-14T00:27:00Z">
        <w:r>
          <w:rPr>
            <w:rFonts w:cstheme="minorHAnsi"/>
          </w:rPr>
          <w:t xml:space="preserve"> level</w:t>
        </w:r>
      </w:ins>
      <w:ins w:id="72" w:author="Ishan Gayantha" w:date="2020-05-14T00:28:00Z">
        <w:r>
          <w:rPr>
            <w:rFonts w:cstheme="minorHAnsi"/>
          </w:rPr>
          <w:t xml:space="preserve"> transport</w:t>
        </w:r>
      </w:ins>
      <w:ins w:id="73" w:author="Ishan Gayantha" w:date="2020-05-14T00:27:00Z">
        <w:r>
          <w:rPr>
            <w:rFonts w:cstheme="minorHAnsi"/>
          </w:rPr>
          <w:t xml:space="preserve"> interfaces</w:t>
        </w:r>
      </w:ins>
      <w:ins w:id="74" w:author="Ishan Gayantha" w:date="2020-05-14T00:38:00Z">
        <w:r w:rsidR="005E7CEC">
          <w:rPr>
            <w:rFonts w:cstheme="minorHAnsi"/>
          </w:rPr>
          <w:t xml:space="preserve"> </w:t>
        </w:r>
      </w:ins>
      <w:del w:id="75" w:author="Ishan Gayantha" w:date="2020-05-13T23:49:00Z">
        <w:r w:rsidR="00A62FC7" w:rsidRPr="002A10C1" w:rsidDel="002A10C1">
          <w:rPr>
            <w:rFonts w:cstheme="minorHAnsi"/>
            <w:rPrChange w:id="76" w:author="Ishan Gayantha" w:date="2020-05-13T23:49:00Z">
              <w:rPr>
                <w:rFonts w:ascii="Arial" w:hAnsi="Arial" w:cs="Arial"/>
              </w:rPr>
            </w:rPrChange>
          </w:rPr>
          <w:delText xml:space="preserve"> </w:delText>
        </w:r>
      </w:del>
      <w:ins w:id="77" w:author="Ishan Gayantha" w:date="2020-05-14T00:38:00Z">
        <w:r w:rsidR="005E7CEC">
          <w:rPr>
            <w:rFonts w:cstheme="minorHAnsi"/>
          </w:rPr>
          <w:t xml:space="preserve">and it manages and interpret </w:t>
        </w:r>
      </w:ins>
      <w:ins w:id="78" w:author="Ishan Gayantha" w:date="2020-05-14T00:39:00Z">
        <w:r w:rsidR="005E7CEC">
          <w:rPr>
            <w:rFonts w:cstheme="minorHAnsi"/>
          </w:rPr>
          <w:t>reference within both side</w:t>
        </w:r>
      </w:ins>
      <w:ins w:id="79" w:author="Ishan Gayantha" w:date="2020-05-14T00:40:00Z">
        <w:r w:rsidR="005E7CEC">
          <w:rPr>
            <w:rFonts w:cstheme="minorHAnsi"/>
          </w:rPr>
          <w:t xml:space="preserve">s. </w:t>
        </w:r>
      </w:ins>
      <w:ins w:id="80" w:author="Ishan Gayantha" w:date="2020-05-14T00:38:00Z">
        <w:r w:rsidR="005E7CEC">
          <w:rPr>
            <w:rFonts w:cstheme="minorHAnsi"/>
          </w:rPr>
          <w:t xml:space="preserve">  </w:t>
        </w:r>
      </w:ins>
      <w:del w:id="81" w:author="Ishan Gayantha" w:date="2020-05-13T23:49:00Z">
        <w:r w:rsidR="00A62FC7" w:rsidRPr="002A10C1" w:rsidDel="002A10C1">
          <w:rPr>
            <w:rFonts w:cstheme="minorHAnsi"/>
            <w:rPrChange w:id="82" w:author="Ishan Gayantha" w:date="2020-05-13T23:49:00Z">
              <w:rPr>
                <w:rFonts w:ascii="Arial" w:hAnsi="Arial" w:cs="Arial"/>
              </w:rPr>
            </w:rPrChange>
          </w:rPr>
          <w:delText xml:space="preserve"> </w:delText>
        </w:r>
      </w:del>
    </w:p>
    <w:p w14:paraId="771563AE" w14:textId="77777777" w:rsidR="001B109B" w:rsidRDefault="001B109B" w:rsidP="006C0CF7">
      <w:pPr>
        <w:spacing w:after="0" w:line="360" w:lineRule="auto"/>
        <w:ind w:left="450" w:hanging="450"/>
        <w:jc w:val="both"/>
        <w:rPr>
          <w:ins w:id="83" w:author="Ishan Gayantha" w:date="2020-05-14T00:30:00Z"/>
          <w:rFonts w:cstheme="minorHAnsi"/>
        </w:rPr>
      </w:pPr>
      <w:ins w:id="84" w:author="Ishan Gayantha" w:date="2020-05-14T00:30:00Z">
        <w:r>
          <w:rPr>
            <w:rFonts w:cstheme="minorHAnsi"/>
          </w:rPr>
          <w:t>Transport layer</w:t>
        </w:r>
      </w:ins>
    </w:p>
    <w:p w14:paraId="42CB38D7" w14:textId="187E641E" w:rsidR="00813107" w:rsidRPr="002A10C1" w:rsidRDefault="001B109B" w:rsidP="006C0CF7">
      <w:pPr>
        <w:spacing w:after="0" w:line="360" w:lineRule="auto"/>
        <w:ind w:left="450" w:hanging="450"/>
        <w:jc w:val="both"/>
        <w:rPr>
          <w:rFonts w:cstheme="minorHAnsi"/>
          <w:b/>
          <w:rPrChange w:id="85" w:author="Ishan Gayantha" w:date="2020-05-13T23:49:00Z">
            <w:rPr>
              <w:rFonts w:ascii="Arial" w:hAnsi="Arial" w:cs="Arial"/>
              <w:b/>
            </w:rPr>
          </w:rPrChange>
        </w:rPr>
      </w:pPr>
      <w:ins w:id="86" w:author="Ishan Gayantha" w:date="2020-05-14T00:31:00Z">
        <w:r>
          <w:rPr>
            <w:rFonts w:cstheme="minorHAnsi"/>
          </w:rPr>
          <w:t>Setting up</w:t>
        </w:r>
      </w:ins>
      <w:ins w:id="87" w:author="Ishan Gayantha" w:date="2020-05-14T00:32:00Z">
        <w:r>
          <w:rPr>
            <w:rFonts w:cstheme="minorHAnsi"/>
          </w:rPr>
          <w:t xml:space="preserve"> </w:t>
        </w:r>
      </w:ins>
      <w:ins w:id="88" w:author="Ishan Gayantha" w:date="2020-05-14T00:31:00Z">
        <w:r>
          <w:rPr>
            <w:rFonts w:cstheme="minorHAnsi"/>
          </w:rPr>
          <w:t xml:space="preserve">connectivity and </w:t>
        </w:r>
      </w:ins>
      <w:ins w:id="89" w:author="Ishan Gayantha" w:date="2020-05-14T00:32:00Z">
        <w:r>
          <w:rPr>
            <w:rFonts w:cstheme="minorHAnsi"/>
          </w:rPr>
          <w:t>maintain</w:t>
        </w:r>
      </w:ins>
      <w:ins w:id="90" w:author="Ishan Gayantha" w:date="2020-05-14T00:31:00Z">
        <w:r>
          <w:rPr>
            <w:rFonts w:cstheme="minorHAnsi"/>
          </w:rPr>
          <w:t xml:space="preserve"> continuous connectivity between both ends </w:t>
        </w:r>
      </w:ins>
      <w:del w:id="91" w:author="Ishan Gayantha" w:date="2020-05-13T23:49:00Z">
        <w:r w:rsidR="00A62FC7" w:rsidRPr="002A10C1" w:rsidDel="002A10C1">
          <w:rPr>
            <w:rFonts w:cstheme="minorHAnsi"/>
            <w:rPrChange w:id="92" w:author="Ishan Gayantha" w:date="2020-05-13T23:49:00Z">
              <w:rPr>
                <w:rFonts w:ascii="Arial" w:hAnsi="Arial" w:cs="Arial"/>
              </w:rPr>
            </w:rPrChange>
          </w:rPr>
          <w:delText xml:space="preserve"> </w:delText>
        </w:r>
      </w:del>
      <w:r w:rsidR="00A62FC7" w:rsidRPr="002A10C1">
        <w:rPr>
          <w:rFonts w:cstheme="minorHAnsi"/>
          <w:rPrChange w:id="93" w:author="Ishan Gayantha" w:date="2020-05-13T23:49:00Z">
            <w:rPr>
              <w:rFonts w:ascii="Arial" w:hAnsi="Arial" w:cs="Arial"/>
            </w:rPr>
          </w:rPrChange>
        </w:rPr>
        <w:t xml:space="preserve">                              </w:t>
      </w:r>
    </w:p>
    <w:p w14:paraId="095070C4" w14:textId="6E34CD5E" w:rsidR="00813107" w:rsidRDefault="002038D2" w:rsidP="00F344BE">
      <w:pPr>
        <w:spacing w:line="360" w:lineRule="auto"/>
        <w:jc w:val="both"/>
        <w:rPr>
          <w:ins w:id="94" w:author="Ishan Gayantha" w:date="2020-05-14T00:40:00Z"/>
          <w:rFonts w:ascii="Arial" w:hAnsi="Arial" w:cs="Arial"/>
          <w:b/>
        </w:rPr>
      </w:pPr>
      <w:r w:rsidRPr="00F344BE">
        <w:rPr>
          <w:rFonts w:ascii="Arial" w:hAnsi="Arial" w:cs="Arial"/>
        </w:rPr>
        <w:t>Q4</w:t>
      </w:r>
      <w:r w:rsidR="00813107" w:rsidRPr="00F344BE">
        <w:rPr>
          <w:rFonts w:ascii="Arial" w:hAnsi="Arial" w:cs="Arial"/>
        </w:rPr>
        <w:t>. Explain the terms service provider, service broker and service users in relation to Service Oriented Architecture (</w:t>
      </w:r>
      <w:r w:rsidR="00F344BE" w:rsidRPr="00F344BE">
        <w:rPr>
          <w:rFonts w:ascii="Arial" w:hAnsi="Arial" w:cs="Arial"/>
        </w:rPr>
        <w:t xml:space="preserve">SOA).  </w:t>
      </w:r>
      <w:r w:rsidR="00813107" w:rsidRPr="00F344BE">
        <w:rPr>
          <w:rFonts w:ascii="Arial" w:hAnsi="Arial" w:cs="Arial"/>
        </w:rPr>
        <w:t xml:space="preserve">                                                          </w:t>
      </w:r>
      <w:r w:rsidR="00F344BE" w:rsidRPr="00F344BE">
        <w:rPr>
          <w:rFonts w:ascii="Arial" w:hAnsi="Arial" w:cs="Arial"/>
        </w:rPr>
        <w:tab/>
      </w:r>
      <w:r w:rsidR="00F344BE" w:rsidRPr="00F344BE">
        <w:rPr>
          <w:rFonts w:ascii="Arial" w:hAnsi="Arial" w:cs="Arial"/>
        </w:rPr>
        <w:tab/>
      </w:r>
      <w:r w:rsidR="00F344BE">
        <w:rPr>
          <w:rFonts w:ascii="Arial" w:hAnsi="Arial" w:cs="Arial"/>
        </w:rPr>
        <w:tab/>
      </w:r>
      <w:r w:rsidR="00813107" w:rsidRPr="00F344BE">
        <w:rPr>
          <w:rFonts w:ascii="Arial" w:hAnsi="Arial" w:cs="Arial"/>
          <w:b/>
        </w:rPr>
        <w:t>(12 marks)</w:t>
      </w:r>
    </w:p>
    <w:p w14:paraId="7AB7933E" w14:textId="310DABA8" w:rsidR="005E7CEC" w:rsidDel="005E7CEC" w:rsidRDefault="005E7CEC" w:rsidP="00F344BE">
      <w:pPr>
        <w:spacing w:line="360" w:lineRule="auto"/>
        <w:jc w:val="both"/>
        <w:rPr>
          <w:del w:id="95" w:author="Ishan Gayantha" w:date="2020-05-14T00:40:00Z"/>
          <w:rFonts w:cstheme="minorHAnsi"/>
        </w:rPr>
      </w:pPr>
      <w:ins w:id="96" w:author="Ishan Gayantha" w:date="2020-05-14T00:41:00Z">
        <w:r>
          <w:rPr>
            <w:rFonts w:cstheme="minorHAnsi"/>
          </w:rPr>
          <w:lastRenderedPageBreak/>
          <w:t>Service Provider</w:t>
        </w:r>
      </w:ins>
      <w:ins w:id="97" w:author="Ishan Gayantha" w:date="2020-05-14T01:04:00Z">
        <w:r w:rsidR="000547E0">
          <w:rPr>
            <w:rFonts w:cstheme="minorHAnsi"/>
          </w:rPr>
          <w:t xml:space="preserve"> – The system or maintainer of one or more services </w:t>
        </w:r>
      </w:ins>
      <w:ins w:id="98" w:author="Ishan Gayantha" w:date="2020-05-14T01:06:00Z">
        <w:r w:rsidR="000547E0">
          <w:rPr>
            <w:rFonts w:cstheme="minorHAnsi"/>
          </w:rPr>
          <w:t>that are made available</w:t>
        </w:r>
      </w:ins>
      <w:ins w:id="99" w:author="Ishan Gayantha" w:date="2020-05-14T01:07:00Z">
        <w:r w:rsidR="000547E0">
          <w:rPr>
            <w:rFonts w:cstheme="minorHAnsi"/>
          </w:rPr>
          <w:t xml:space="preserve"> for users</w:t>
        </w:r>
      </w:ins>
      <w:ins w:id="100" w:author="Ishan Gayantha" w:date="2020-05-14T01:06:00Z">
        <w:r w:rsidR="000547E0">
          <w:rPr>
            <w:rFonts w:cstheme="minorHAnsi"/>
          </w:rPr>
          <w:t xml:space="preserve"> in a registry</w:t>
        </w:r>
      </w:ins>
      <w:ins w:id="101" w:author="Ishan Gayantha" w:date="2020-05-14T01:07:00Z">
        <w:r w:rsidR="000547E0">
          <w:rPr>
            <w:rFonts w:cstheme="minorHAnsi"/>
          </w:rPr>
          <w:t>.</w:t>
        </w:r>
      </w:ins>
      <w:ins w:id="102" w:author="Ishan Gayantha" w:date="2020-05-14T01:06:00Z">
        <w:r w:rsidR="000547E0">
          <w:rPr>
            <w:rFonts w:cstheme="minorHAnsi"/>
          </w:rPr>
          <w:t xml:space="preserve"> </w:t>
        </w:r>
      </w:ins>
    </w:p>
    <w:p w14:paraId="55D282AE" w14:textId="5E32510A" w:rsidR="005E7CEC" w:rsidRDefault="005E7CEC" w:rsidP="00F344BE">
      <w:pPr>
        <w:spacing w:line="360" w:lineRule="auto"/>
        <w:jc w:val="both"/>
        <w:rPr>
          <w:ins w:id="103" w:author="Ishan Gayantha" w:date="2020-05-14T00:41:00Z"/>
          <w:rFonts w:cstheme="minorHAnsi"/>
        </w:rPr>
      </w:pPr>
      <w:ins w:id="104" w:author="Ishan Gayantha" w:date="2020-05-14T00:41:00Z">
        <w:r>
          <w:rPr>
            <w:rFonts w:cstheme="minorHAnsi"/>
          </w:rPr>
          <w:t xml:space="preserve">Service </w:t>
        </w:r>
        <w:proofErr w:type="gramStart"/>
        <w:r>
          <w:rPr>
            <w:rFonts w:cstheme="minorHAnsi"/>
          </w:rPr>
          <w:t xml:space="preserve">Broker </w:t>
        </w:r>
      </w:ins>
      <w:ins w:id="105" w:author="Ishan Gayantha" w:date="2020-05-14T01:07:00Z">
        <w:r w:rsidR="000547E0">
          <w:rPr>
            <w:rFonts w:cstheme="minorHAnsi"/>
          </w:rPr>
          <w:t xml:space="preserve"> -</w:t>
        </w:r>
        <w:proofErr w:type="gramEnd"/>
        <w:r w:rsidR="000547E0">
          <w:rPr>
            <w:rFonts w:cstheme="minorHAnsi"/>
          </w:rPr>
          <w:t xml:space="preserve"> </w:t>
        </w:r>
      </w:ins>
      <w:ins w:id="106" w:author="Ishan Gayantha" w:date="2020-05-14T01:13:00Z">
        <w:r w:rsidR="000547E0">
          <w:rPr>
            <w:rFonts w:cstheme="minorHAnsi"/>
          </w:rPr>
          <w:t xml:space="preserve">A registry that contains several services with related details such as </w:t>
        </w:r>
      </w:ins>
      <w:ins w:id="107" w:author="Ishan Gayantha" w:date="2020-05-14T01:14:00Z">
        <w:r w:rsidR="000547E0">
          <w:rPr>
            <w:rFonts w:cstheme="minorHAnsi"/>
          </w:rPr>
          <w:t xml:space="preserve">service information and whom may use </w:t>
        </w:r>
        <w:r w:rsidR="008F4415">
          <w:rPr>
            <w:rFonts w:cstheme="minorHAnsi"/>
          </w:rPr>
          <w:t xml:space="preserve">those. </w:t>
        </w:r>
      </w:ins>
    </w:p>
    <w:p w14:paraId="48467024" w14:textId="5148FEE0" w:rsidR="005E7CEC" w:rsidRDefault="005E7CEC" w:rsidP="00F344BE">
      <w:pPr>
        <w:spacing w:line="360" w:lineRule="auto"/>
        <w:jc w:val="both"/>
        <w:rPr>
          <w:ins w:id="108" w:author="Ishan Gayantha" w:date="2020-05-14T00:41:00Z"/>
          <w:rFonts w:cstheme="minorHAnsi"/>
        </w:rPr>
      </w:pPr>
    </w:p>
    <w:p w14:paraId="7D5404D0" w14:textId="77777777" w:rsidR="000547E0" w:rsidRDefault="005E7CEC" w:rsidP="00F344BE">
      <w:pPr>
        <w:spacing w:line="360" w:lineRule="auto"/>
        <w:jc w:val="both"/>
        <w:rPr>
          <w:ins w:id="109" w:author="Ishan Gayantha" w:date="2020-05-14T01:11:00Z"/>
          <w:rFonts w:cstheme="minorHAnsi"/>
        </w:rPr>
      </w:pPr>
      <w:ins w:id="110" w:author="Ishan Gayantha" w:date="2020-05-14T00:41:00Z">
        <w:r>
          <w:rPr>
            <w:rFonts w:cstheme="minorHAnsi"/>
          </w:rPr>
          <w:t xml:space="preserve">Service Users </w:t>
        </w:r>
      </w:ins>
      <w:ins w:id="111" w:author="Ishan Gayantha" w:date="2020-05-14T01:08:00Z">
        <w:r w:rsidR="000547E0">
          <w:rPr>
            <w:rFonts w:cstheme="minorHAnsi"/>
          </w:rPr>
          <w:t xml:space="preserve">– Clients who intend to get or buy services from service providers. </w:t>
        </w:r>
      </w:ins>
      <w:proofErr w:type="gramStart"/>
      <w:ins w:id="112" w:author="Ishan Gayantha" w:date="2020-05-14T01:09:00Z">
        <w:r w:rsidR="000547E0">
          <w:rPr>
            <w:rFonts w:cstheme="minorHAnsi"/>
          </w:rPr>
          <w:t>There</w:t>
        </w:r>
      </w:ins>
      <w:ins w:id="113" w:author="Ishan Gayantha" w:date="2020-05-14T01:10:00Z">
        <w:r w:rsidR="000547E0">
          <w:rPr>
            <w:rFonts w:cstheme="minorHAnsi"/>
          </w:rPr>
          <w:t>fore</w:t>
        </w:r>
        <w:proofErr w:type="gramEnd"/>
        <w:r w:rsidR="000547E0">
          <w:rPr>
            <w:rFonts w:cstheme="minorHAnsi"/>
          </w:rPr>
          <w:t xml:space="preserve"> clients has to get metadata and develop background</w:t>
        </w:r>
      </w:ins>
      <w:ins w:id="114" w:author="Ishan Gayantha" w:date="2020-05-14T01:11:00Z">
        <w:r w:rsidR="000547E0">
          <w:rPr>
            <w:rFonts w:cstheme="minorHAnsi"/>
          </w:rPr>
          <w:t xml:space="preserve"> with required client components to get services.</w:t>
        </w:r>
      </w:ins>
    </w:p>
    <w:p w14:paraId="7866C37E" w14:textId="6E24300B" w:rsidR="005E7CEC" w:rsidRPr="00F344BE" w:rsidRDefault="000547E0" w:rsidP="00F344BE">
      <w:pPr>
        <w:spacing w:line="360" w:lineRule="auto"/>
        <w:jc w:val="both"/>
        <w:rPr>
          <w:ins w:id="115" w:author="Ishan Gayantha" w:date="2020-05-14T00:41:00Z"/>
          <w:rFonts w:ascii="Arial" w:hAnsi="Arial" w:cs="Arial"/>
          <w:b/>
        </w:rPr>
      </w:pPr>
      <w:ins w:id="116" w:author="Ishan Gayantha" w:date="2020-05-14T01:10:00Z">
        <w:r>
          <w:rPr>
            <w:rFonts w:cstheme="minorHAnsi"/>
          </w:rPr>
          <w:t xml:space="preserve"> </w:t>
        </w:r>
      </w:ins>
    </w:p>
    <w:p w14:paraId="7CC509EE" w14:textId="77777777" w:rsidR="002B2D75" w:rsidRDefault="002B2D75" w:rsidP="00FF4A2E">
      <w:pPr>
        <w:spacing w:after="0" w:line="360" w:lineRule="auto"/>
        <w:rPr>
          <w:rFonts w:ascii="Arial" w:hAnsi="Arial" w:cs="Arial"/>
        </w:rPr>
      </w:pPr>
    </w:p>
    <w:p w14:paraId="1A3D667E" w14:textId="38ECDD7F" w:rsidR="007436D2" w:rsidRDefault="000F20AB" w:rsidP="006C0CF7">
      <w:pPr>
        <w:spacing w:after="240" w:line="360" w:lineRule="auto"/>
        <w:ind w:left="448" w:hanging="448"/>
        <w:rPr>
          <w:rFonts w:ascii="Arial" w:hAnsi="Arial" w:cs="Arial"/>
          <w:b/>
          <w:sz w:val="24"/>
          <w:szCs w:val="24"/>
        </w:rPr>
      </w:pPr>
      <w:r w:rsidRPr="000F20AB">
        <w:rPr>
          <w:rFonts w:ascii="Arial" w:hAnsi="Arial" w:cs="Arial"/>
          <w:b/>
          <w:sz w:val="24"/>
          <w:szCs w:val="24"/>
        </w:rPr>
        <w:t>Section B: Choose TWO questions to answer</w:t>
      </w:r>
    </w:p>
    <w:p w14:paraId="4091A4F9" w14:textId="47755F0A" w:rsidR="000F20AB" w:rsidRPr="007803DC" w:rsidRDefault="000F20AB" w:rsidP="007803DC">
      <w:pPr>
        <w:spacing w:after="120" w:line="360" w:lineRule="auto"/>
        <w:ind w:left="448" w:hanging="448"/>
        <w:jc w:val="both"/>
        <w:rPr>
          <w:rFonts w:ascii="Arial" w:hAnsi="Arial" w:cs="Arial"/>
          <w:b/>
        </w:rPr>
      </w:pPr>
      <w:r w:rsidRPr="007803DC">
        <w:rPr>
          <w:rFonts w:ascii="Arial" w:hAnsi="Arial" w:cs="Arial"/>
          <w:b/>
        </w:rPr>
        <w:t>Q</w:t>
      </w:r>
      <w:r w:rsidR="007803DC" w:rsidRPr="007803DC">
        <w:rPr>
          <w:rFonts w:ascii="Arial" w:hAnsi="Arial" w:cs="Arial"/>
          <w:b/>
        </w:rPr>
        <w:t xml:space="preserve">uestion </w:t>
      </w:r>
      <w:r w:rsidRPr="007803DC">
        <w:rPr>
          <w:rFonts w:ascii="Arial" w:hAnsi="Arial" w:cs="Arial"/>
          <w:b/>
        </w:rPr>
        <w:t xml:space="preserve">1                                                                </w:t>
      </w:r>
    </w:p>
    <w:p w14:paraId="399E82BC" w14:textId="00FD648A" w:rsidR="008F4415" w:rsidRPr="008F4415" w:rsidRDefault="00EF15E6" w:rsidP="008F4415">
      <w:pPr>
        <w:pStyle w:val="ListParagraph"/>
        <w:numPr>
          <w:ilvl w:val="0"/>
          <w:numId w:val="35"/>
        </w:numPr>
        <w:tabs>
          <w:tab w:val="clear" w:pos="720"/>
          <w:tab w:val="num" w:pos="360"/>
        </w:tabs>
        <w:spacing w:after="0" w:line="480" w:lineRule="auto"/>
        <w:ind w:left="360"/>
        <w:jc w:val="both"/>
        <w:rPr>
          <w:ins w:id="117" w:author="Ishan Gayantha" w:date="2020-05-14T01:16:00Z"/>
          <w:rFonts w:ascii="Arial" w:hAnsi="Arial" w:cs="Arial"/>
          <w:rPrChange w:id="118" w:author="Ishan Gayantha" w:date="2020-05-14T01:16:00Z">
            <w:rPr>
              <w:ins w:id="119" w:author="Ishan Gayantha" w:date="2020-05-14T01:16:00Z"/>
              <w:rFonts w:ascii="Arial" w:hAnsi="Arial" w:cs="Arial"/>
              <w:b/>
            </w:rPr>
          </w:rPrChange>
        </w:rPr>
      </w:pPr>
      <w:r w:rsidRPr="00F344BE">
        <w:rPr>
          <w:rFonts w:ascii="Arial" w:hAnsi="Arial" w:cs="Arial"/>
        </w:rPr>
        <w:t xml:space="preserve">With the aid of a diagram, describe </w:t>
      </w:r>
      <w:r w:rsidR="00995A1B" w:rsidRPr="00F344BE">
        <w:rPr>
          <w:rFonts w:ascii="Arial" w:hAnsi="Arial" w:cs="Arial"/>
        </w:rPr>
        <w:t>the main components of the architecture of a distributed system</w:t>
      </w:r>
      <w:r w:rsidR="00F344BE">
        <w:rPr>
          <w:rFonts w:ascii="Arial" w:hAnsi="Arial" w:cs="Arial"/>
        </w:rPr>
        <w:t>.</w:t>
      </w:r>
      <w:r w:rsidR="00995A1B" w:rsidRPr="00F344BE">
        <w:rPr>
          <w:rFonts w:ascii="Arial" w:hAnsi="Arial" w:cs="Arial"/>
        </w:rPr>
        <w:t xml:space="preserve">                                                                                  </w:t>
      </w:r>
      <w:r w:rsidR="00F344BE">
        <w:rPr>
          <w:rFonts w:ascii="Arial" w:hAnsi="Arial" w:cs="Arial"/>
        </w:rPr>
        <w:tab/>
      </w:r>
      <w:r w:rsidR="006C0CF7">
        <w:rPr>
          <w:rFonts w:ascii="Arial" w:hAnsi="Arial" w:cs="Arial"/>
        </w:rPr>
        <w:tab/>
      </w:r>
      <w:r w:rsidR="006C0CF7">
        <w:rPr>
          <w:rFonts w:ascii="Arial" w:hAnsi="Arial" w:cs="Arial"/>
        </w:rPr>
        <w:tab/>
      </w:r>
      <w:r w:rsidRPr="00F344BE">
        <w:rPr>
          <w:rFonts w:ascii="Arial" w:hAnsi="Arial" w:cs="Arial"/>
          <w:b/>
        </w:rPr>
        <w:t>(</w:t>
      </w:r>
      <w:r w:rsidR="009B05D1" w:rsidRPr="00F344BE">
        <w:rPr>
          <w:rFonts w:ascii="Arial" w:hAnsi="Arial" w:cs="Arial"/>
          <w:b/>
        </w:rPr>
        <w:t>08</w:t>
      </w:r>
      <w:r w:rsidR="00D11013" w:rsidRPr="00F344BE">
        <w:rPr>
          <w:rFonts w:ascii="Arial" w:hAnsi="Arial" w:cs="Arial"/>
          <w:b/>
        </w:rPr>
        <w:t xml:space="preserve"> M</w:t>
      </w:r>
      <w:r w:rsidRPr="00F344BE">
        <w:rPr>
          <w:rFonts w:ascii="Arial" w:hAnsi="Arial" w:cs="Arial"/>
          <w:b/>
        </w:rPr>
        <w:t>arks)</w:t>
      </w:r>
    </w:p>
    <w:p w14:paraId="1406BD1B" w14:textId="2C28B87B" w:rsidR="008F4415" w:rsidRDefault="008F4415" w:rsidP="008F4415">
      <w:pPr>
        <w:spacing w:after="0" w:line="480" w:lineRule="auto"/>
        <w:jc w:val="both"/>
        <w:rPr>
          <w:ins w:id="120" w:author="Ishan Gayantha" w:date="2020-05-14T01:16:00Z"/>
          <w:rFonts w:ascii="Arial" w:hAnsi="Arial" w:cs="Arial"/>
        </w:rPr>
      </w:pPr>
      <w:ins w:id="121" w:author="Ishan Gayantha" w:date="2020-05-14T01:17:00Z">
        <w:r>
          <w:rPr>
            <w:rFonts w:cstheme="minorHAnsi"/>
          </w:rPr>
          <w:t>Service</w:t>
        </w:r>
      </w:ins>
    </w:p>
    <w:p w14:paraId="19494D57" w14:textId="77777777" w:rsidR="008F4415" w:rsidRPr="008F4415" w:rsidRDefault="008F4415" w:rsidP="008F4415">
      <w:pPr>
        <w:spacing w:after="0" w:line="480" w:lineRule="auto"/>
        <w:jc w:val="both"/>
        <w:rPr>
          <w:rFonts w:ascii="Arial" w:hAnsi="Arial" w:cs="Arial"/>
          <w:rPrChange w:id="122" w:author="Ishan Gayantha" w:date="2020-05-14T01:16:00Z">
            <w:rPr/>
          </w:rPrChange>
        </w:rPr>
        <w:pPrChange w:id="123" w:author="Ishan Gayantha" w:date="2020-05-14T01:16:00Z">
          <w:pPr>
            <w:pStyle w:val="ListParagraph"/>
            <w:numPr>
              <w:numId w:val="35"/>
            </w:numPr>
            <w:tabs>
              <w:tab w:val="num" w:pos="360"/>
            </w:tabs>
            <w:spacing w:after="0" w:line="480" w:lineRule="auto"/>
            <w:ind w:left="360" w:hanging="360"/>
            <w:jc w:val="both"/>
          </w:pPr>
        </w:pPrChange>
      </w:pPr>
    </w:p>
    <w:p w14:paraId="105CAF71" w14:textId="20C696D5" w:rsidR="008015A5" w:rsidRPr="00F344BE" w:rsidRDefault="008015A5" w:rsidP="00E915C7">
      <w:pPr>
        <w:pStyle w:val="ListParagraph"/>
        <w:numPr>
          <w:ilvl w:val="0"/>
          <w:numId w:val="35"/>
        </w:numPr>
        <w:tabs>
          <w:tab w:val="clear" w:pos="720"/>
          <w:tab w:val="num" w:pos="360"/>
        </w:tabs>
        <w:spacing w:after="0" w:line="480" w:lineRule="auto"/>
        <w:ind w:left="360"/>
        <w:jc w:val="both"/>
        <w:rPr>
          <w:rFonts w:ascii="Arial" w:hAnsi="Arial" w:cs="Arial"/>
          <w:b/>
        </w:rPr>
      </w:pPr>
      <w:r w:rsidRPr="00F344BE">
        <w:rPr>
          <w:rFonts w:ascii="Arial" w:hAnsi="Arial" w:cs="Arial"/>
        </w:rPr>
        <w:t xml:space="preserve">Middleware delivers an abstract layer of support that acts as a building block for the construction of the target application(s). What is meant by this </w:t>
      </w:r>
      <w:r w:rsidR="00F344BE" w:rsidRPr="00F344BE">
        <w:rPr>
          <w:rFonts w:ascii="Arial" w:hAnsi="Arial" w:cs="Arial"/>
        </w:rPr>
        <w:t>statement</w:t>
      </w:r>
      <w:r w:rsidR="00F344BE">
        <w:rPr>
          <w:rFonts w:ascii="Arial" w:hAnsi="Arial" w:cs="Arial"/>
        </w:rPr>
        <w:t>?</w:t>
      </w:r>
      <w:r w:rsidR="006C0CF7">
        <w:rPr>
          <w:rFonts w:ascii="Arial" w:hAnsi="Arial" w:cs="Arial"/>
        </w:rPr>
        <w:tab/>
      </w:r>
      <w:r w:rsidRPr="00F344BE">
        <w:rPr>
          <w:rFonts w:ascii="Arial" w:hAnsi="Arial" w:cs="Arial"/>
          <w:b/>
        </w:rPr>
        <w:t xml:space="preserve">(06 Marks) </w:t>
      </w:r>
    </w:p>
    <w:p w14:paraId="117D4347" w14:textId="32390824" w:rsidR="001C60FB" w:rsidRPr="00F344BE" w:rsidRDefault="000F20AB" w:rsidP="00E915C7">
      <w:pPr>
        <w:pStyle w:val="ListParagraph"/>
        <w:numPr>
          <w:ilvl w:val="0"/>
          <w:numId w:val="35"/>
        </w:numPr>
        <w:tabs>
          <w:tab w:val="clear" w:pos="720"/>
          <w:tab w:val="num" w:pos="360"/>
        </w:tabs>
        <w:spacing w:after="0" w:line="480" w:lineRule="auto"/>
        <w:ind w:left="360"/>
        <w:jc w:val="both"/>
        <w:rPr>
          <w:rFonts w:ascii="Arial" w:hAnsi="Arial" w:cs="Arial"/>
          <w:b/>
        </w:rPr>
      </w:pPr>
      <w:r w:rsidRPr="00F344BE">
        <w:rPr>
          <w:rFonts w:ascii="Arial" w:hAnsi="Arial" w:cs="Arial"/>
        </w:rPr>
        <w:t xml:space="preserve">List </w:t>
      </w:r>
      <w:r w:rsidR="007321FD" w:rsidRPr="00F344BE">
        <w:rPr>
          <w:rFonts w:ascii="Arial" w:hAnsi="Arial" w:cs="Arial"/>
        </w:rPr>
        <w:t xml:space="preserve">three </w:t>
      </w:r>
      <w:r w:rsidRPr="00F344BE">
        <w:rPr>
          <w:rFonts w:ascii="Arial" w:hAnsi="Arial" w:cs="Arial"/>
        </w:rPr>
        <w:t>advantages of using middleware to develop a distributed system</w:t>
      </w:r>
      <w:r w:rsidR="00F344BE">
        <w:rPr>
          <w:rFonts w:ascii="Arial" w:hAnsi="Arial" w:cs="Arial"/>
        </w:rPr>
        <w:t>.</w:t>
      </w:r>
      <w:r w:rsidRPr="00F344BE">
        <w:rPr>
          <w:rFonts w:ascii="Arial" w:hAnsi="Arial" w:cs="Arial"/>
        </w:rPr>
        <w:t xml:space="preserve">   </w:t>
      </w:r>
      <w:r w:rsidR="006C0CF7">
        <w:rPr>
          <w:rFonts w:ascii="Arial" w:hAnsi="Arial" w:cs="Arial"/>
        </w:rPr>
        <w:tab/>
      </w:r>
      <w:r w:rsidRPr="00F344BE">
        <w:rPr>
          <w:rFonts w:ascii="Arial" w:hAnsi="Arial" w:cs="Arial"/>
          <w:b/>
        </w:rPr>
        <w:t xml:space="preserve">(06 </w:t>
      </w:r>
      <w:r w:rsidR="00D11013" w:rsidRPr="00F344BE">
        <w:rPr>
          <w:rFonts w:ascii="Arial" w:hAnsi="Arial" w:cs="Arial"/>
          <w:b/>
        </w:rPr>
        <w:t>M</w:t>
      </w:r>
      <w:r w:rsidRPr="00F344BE">
        <w:rPr>
          <w:rFonts w:ascii="Arial" w:hAnsi="Arial" w:cs="Arial"/>
          <w:b/>
        </w:rPr>
        <w:t xml:space="preserve">arks) </w:t>
      </w:r>
    </w:p>
    <w:p w14:paraId="6C021334" w14:textId="5FFEC702" w:rsidR="00720F42" w:rsidRPr="006C0CF7" w:rsidRDefault="007321FD" w:rsidP="00E915C7">
      <w:pPr>
        <w:pStyle w:val="ListParagraph"/>
        <w:numPr>
          <w:ilvl w:val="0"/>
          <w:numId w:val="35"/>
        </w:numPr>
        <w:tabs>
          <w:tab w:val="clear" w:pos="720"/>
          <w:tab w:val="num" w:pos="360"/>
        </w:tabs>
        <w:spacing w:after="0" w:line="480" w:lineRule="auto"/>
        <w:ind w:left="360"/>
        <w:jc w:val="both"/>
        <w:rPr>
          <w:rFonts w:ascii="Arial" w:hAnsi="Arial" w:cs="Arial"/>
        </w:rPr>
      </w:pPr>
      <w:r w:rsidRPr="00F344BE">
        <w:rPr>
          <w:rFonts w:ascii="Arial" w:hAnsi="Arial" w:cs="Arial"/>
        </w:rPr>
        <w:t>Replication is the key for high availability. Discuss the High Availability Data Replication (HDR) mechanism</w:t>
      </w:r>
      <w:r w:rsidR="00F344BE">
        <w:rPr>
          <w:rFonts w:ascii="Arial" w:hAnsi="Arial" w:cs="Arial"/>
        </w:rPr>
        <w:t>.</w:t>
      </w:r>
      <w:r w:rsidRPr="00F344BE">
        <w:rPr>
          <w:rFonts w:ascii="Arial" w:hAnsi="Arial" w:cs="Arial"/>
        </w:rPr>
        <w:t xml:space="preserve">                                                            </w:t>
      </w:r>
      <w:r w:rsidR="00F344BE">
        <w:rPr>
          <w:rFonts w:ascii="Arial" w:hAnsi="Arial" w:cs="Arial"/>
        </w:rPr>
        <w:tab/>
      </w:r>
      <w:r w:rsidR="00F344BE">
        <w:rPr>
          <w:rFonts w:ascii="Arial" w:hAnsi="Arial" w:cs="Arial"/>
        </w:rPr>
        <w:tab/>
      </w:r>
      <w:r w:rsidR="00F344BE">
        <w:rPr>
          <w:rFonts w:ascii="Arial" w:hAnsi="Arial" w:cs="Arial"/>
        </w:rPr>
        <w:tab/>
      </w:r>
      <w:r w:rsidR="006C0CF7">
        <w:rPr>
          <w:rFonts w:ascii="Arial" w:hAnsi="Arial" w:cs="Arial"/>
        </w:rPr>
        <w:tab/>
      </w:r>
      <w:r w:rsidR="00D11013" w:rsidRPr="00F344BE">
        <w:rPr>
          <w:rFonts w:ascii="Arial" w:hAnsi="Arial" w:cs="Arial"/>
          <w:b/>
        </w:rPr>
        <w:t>(05 M</w:t>
      </w:r>
      <w:r w:rsidRPr="00F344BE">
        <w:rPr>
          <w:rFonts w:ascii="Arial" w:hAnsi="Arial" w:cs="Arial"/>
          <w:b/>
        </w:rPr>
        <w:t>arks)</w:t>
      </w:r>
      <w:r w:rsidRPr="00F344BE">
        <w:rPr>
          <w:rFonts w:ascii="Arial" w:hAnsi="Arial" w:cs="Arial"/>
        </w:rPr>
        <w:t xml:space="preserve"> </w:t>
      </w:r>
    </w:p>
    <w:p w14:paraId="0A2037C7" w14:textId="4C2587E5" w:rsidR="007321FD" w:rsidRPr="00F344BE" w:rsidRDefault="00720F42" w:rsidP="00E915C7">
      <w:pPr>
        <w:pStyle w:val="ListParagraph"/>
        <w:numPr>
          <w:ilvl w:val="0"/>
          <w:numId w:val="35"/>
        </w:numPr>
        <w:tabs>
          <w:tab w:val="clear" w:pos="720"/>
          <w:tab w:val="num" w:pos="360"/>
        </w:tabs>
        <w:spacing w:after="0" w:line="480" w:lineRule="auto"/>
        <w:ind w:left="360"/>
        <w:jc w:val="both"/>
        <w:rPr>
          <w:rFonts w:ascii="Arial" w:hAnsi="Arial" w:cs="Arial"/>
          <w:b/>
        </w:rPr>
      </w:pPr>
      <w:r w:rsidRPr="00F344BE">
        <w:rPr>
          <w:rFonts w:ascii="Arial" w:hAnsi="Arial" w:cs="Arial"/>
        </w:rPr>
        <w:t>What is meant by the transparency in relation to a distributed system</w:t>
      </w:r>
      <w:r w:rsidR="00F344BE">
        <w:rPr>
          <w:rFonts w:ascii="Arial" w:hAnsi="Arial" w:cs="Arial"/>
        </w:rPr>
        <w:t>.</w:t>
      </w:r>
      <w:r w:rsidR="00F344BE">
        <w:rPr>
          <w:rFonts w:ascii="Arial" w:hAnsi="Arial" w:cs="Arial"/>
        </w:rPr>
        <w:tab/>
      </w:r>
      <w:r w:rsidR="006C0CF7">
        <w:rPr>
          <w:rFonts w:ascii="Arial" w:hAnsi="Arial" w:cs="Arial"/>
        </w:rPr>
        <w:tab/>
      </w:r>
      <w:r w:rsidR="00D11013" w:rsidRPr="00F344BE">
        <w:rPr>
          <w:rFonts w:ascii="Arial" w:hAnsi="Arial" w:cs="Arial"/>
          <w:b/>
        </w:rPr>
        <w:t>(05 M</w:t>
      </w:r>
      <w:r w:rsidR="00C36B8F" w:rsidRPr="00F344BE">
        <w:rPr>
          <w:rFonts w:ascii="Arial" w:hAnsi="Arial" w:cs="Arial"/>
          <w:b/>
        </w:rPr>
        <w:t>arks)</w:t>
      </w:r>
    </w:p>
    <w:p w14:paraId="0E7774C9" w14:textId="77777777" w:rsidR="00C90555" w:rsidRPr="00F344BE" w:rsidRDefault="00C90555" w:rsidP="000F20AB">
      <w:pPr>
        <w:spacing w:line="360" w:lineRule="auto"/>
        <w:rPr>
          <w:rFonts w:ascii="Arial" w:hAnsi="Arial" w:cs="Arial"/>
        </w:rPr>
      </w:pPr>
    </w:p>
    <w:p w14:paraId="2CEF3B92" w14:textId="68BEF9C5" w:rsidR="000F20AB" w:rsidRPr="007803DC" w:rsidRDefault="002D1682" w:rsidP="007803DC">
      <w:pPr>
        <w:spacing w:after="120" w:line="360" w:lineRule="auto"/>
        <w:rPr>
          <w:rFonts w:ascii="Arial" w:hAnsi="Arial" w:cs="Arial"/>
          <w:b/>
          <w:color w:val="FF0000"/>
        </w:rPr>
      </w:pPr>
      <w:r w:rsidRPr="007803DC">
        <w:rPr>
          <w:rFonts w:ascii="Arial" w:hAnsi="Arial" w:cs="Arial"/>
          <w:b/>
        </w:rPr>
        <w:t>Q</w:t>
      </w:r>
      <w:r w:rsidR="007803DC" w:rsidRPr="007803DC">
        <w:rPr>
          <w:rFonts w:ascii="Arial" w:hAnsi="Arial" w:cs="Arial"/>
          <w:b/>
        </w:rPr>
        <w:t xml:space="preserve">uestion </w:t>
      </w:r>
      <w:r w:rsidR="000F20AB" w:rsidRPr="007803DC">
        <w:rPr>
          <w:rFonts w:ascii="Arial" w:hAnsi="Arial" w:cs="Arial"/>
          <w:b/>
        </w:rPr>
        <w:t>2</w:t>
      </w:r>
    </w:p>
    <w:p w14:paraId="04BEE89C" w14:textId="6E7C72FE" w:rsidR="002D1682" w:rsidRDefault="00C86017" w:rsidP="00E915C7">
      <w:pPr>
        <w:numPr>
          <w:ilvl w:val="0"/>
          <w:numId w:val="34"/>
        </w:numPr>
        <w:spacing w:after="0" w:line="480" w:lineRule="auto"/>
        <w:rPr>
          <w:ins w:id="124" w:author="Ishan Gayantha" w:date="2020-05-14T04:25:00Z"/>
          <w:rFonts w:ascii="Arial" w:hAnsi="Arial" w:cs="Arial"/>
          <w:b/>
        </w:rPr>
      </w:pPr>
      <w:r w:rsidRPr="00F344BE">
        <w:rPr>
          <w:rFonts w:ascii="Arial" w:hAnsi="Arial" w:cs="Arial"/>
        </w:rPr>
        <w:t>Describe the</w:t>
      </w:r>
      <w:r w:rsidR="000F20AB" w:rsidRPr="00F344BE">
        <w:rPr>
          <w:rFonts w:ascii="Arial" w:hAnsi="Arial" w:cs="Arial"/>
        </w:rPr>
        <w:t xml:space="preserve"> cache consistency problem in distributed file systems</w:t>
      </w:r>
      <w:r w:rsidR="00F344BE">
        <w:rPr>
          <w:rFonts w:ascii="Arial" w:hAnsi="Arial" w:cs="Arial"/>
        </w:rPr>
        <w:t>.</w:t>
      </w:r>
      <w:r w:rsidR="000F20AB" w:rsidRPr="00F344BE">
        <w:rPr>
          <w:rFonts w:ascii="Arial" w:hAnsi="Arial" w:cs="Arial"/>
        </w:rPr>
        <w:t xml:space="preserve">        </w:t>
      </w:r>
      <w:r w:rsidR="00F344BE">
        <w:rPr>
          <w:rFonts w:ascii="Arial" w:hAnsi="Arial" w:cs="Arial"/>
        </w:rPr>
        <w:tab/>
      </w:r>
      <w:r w:rsidR="002D1682" w:rsidRPr="00F344BE">
        <w:rPr>
          <w:rFonts w:ascii="Arial" w:hAnsi="Arial" w:cs="Arial"/>
          <w:b/>
        </w:rPr>
        <w:t>(05 Marks)</w:t>
      </w:r>
    </w:p>
    <w:p w14:paraId="37547771" w14:textId="3A268716" w:rsidR="002C2DE5" w:rsidRPr="002C2DE5" w:rsidRDefault="002C2DE5" w:rsidP="002C2DE5">
      <w:pPr>
        <w:spacing w:after="0" w:line="480" w:lineRule="auto"/>
        <w:rPr>
          <w:rFonts w:ascii="Arial" w:hAnsi="Arial" w:cs="Arial"/>
          <w:bCs/>
          <w:rPrChange w:id="125" w:author="Ishan Gayantha" w:date="2020-05-14T04:26:00Z">
            <w:rPr>
              <w:rFonts w:ascii="Arial" w:hAnsi="Arial" w:cs="Arial"/>
              <w:b/>
            </w:rPr>
          </w:rPrChange>
        </w:rPr>
        <w:pPrChange w:id="126" w:author="Ishan Gayantha" w:date="2020-05-14T04:25:00Z">
          <w:pPr>
            <w:numPr>
              <w:numId w:val="34"/>
            </w:numPr>
            <w:tabs>
              <w:tab w:val="num" w:pos="360"/>
            </w:tabs>
            <w:spacing w:after="0" w:line="480" w:lineRule="auto"/>
            <w:ind w:left="360" w:hanging="360"/>
          </w:pPr>
        </w:pPrChange>
      </w:pPr>
      <w:ins w:id="127" w:author="Ishan Gayantha" w:date="2020-05-14T04:25:00Z">
        <w:r w:rsidRPr="002C2DE5">
          <w:rPr>
            <w:rFonts w:ascii="Arial" w:hAnsi="Arial" w:cs="Arial"/>
            <w:bCs/>
            <w:rPrChange w:id="128" w:author="Ishan Gayantha" w:date="2020-05-14T04:26:00Z">
              <w:rPr>
                <w:rFonts w:ascii="Arial" w:hAnsi="Arial" w:cs="Arial"/>
                <w:b/>
              </w:rPr>
            </w:rPrChange>
          </w:rPr>
          <w:t>C</w:t>
        </w:r>
      </w:ins>
      <w:ins w:id="129" w:author="Ishan Gayantha" w:date="2020-05-14T04:26:00Z">
        <w:r>
          <w:rPr>
            <w:rFonts w:ascii="Arial" w:hAnsi="Arial" w:cs="Arial"/>
            <w:bCs/>
          </w:rPr>
          <w:t>ache consistency problem occurs w</w:t>
        </w:r>
      </w:ins>
      <w:ins w:id="130" w:author="Ishan Gayantha" w:date="2020-05-14T04:27:00Z">
        <w:r>
          <w:rPr>
            <w:rFonts w:ascii="Arial" w:hAnsi="Arial" w:cs="Arial"/>
            <w:bCs/>
          </w:rPr>
          <w:t>henever, client re</w:t>
        </w:r>
      </w:ins>
      <w:ins w:id="131" w:author="Ishan Gayantha" w:date="2020-05-14T04:28:00Z">
        <w:r>
          <w:rPr>
            <w:rFonts w:ascii="Arial" w:hAnsi="Arial" w:cs="Arial"/>
            <w:bCs/>
          </w:rPr>
          <w:t>ceives requested information from a server</w:t>
        </w:r>
      </w:ins>
      <w:ins w:id="132" w:author="Ishan Gayantha" w:date="2020-05-14T04:31:00Z">
        <w:r>
          <w:rPr>
            <w:rFonts w:ascii="Arial" w:hAnsi="Arial" w:cs="Arial"/>
            <w:bCs/>
          </w:rPr>
          <w:t>. Recently accessed such information are stored in ca</w:t>
        </w:r>
      </w:ins>
      <w:ins w:id="133" w:author="Ishan Gayantha" w:date="2020-05-14T04:32:00Z">
        <w:r>
          <w:rPr>
            <w:rFonts w:ascii="Arial" w:hAnsi="Arial" w:cs="Arial"/>
            <w:bCs/>
          </w:rPr>
          <w:t>che</w:t>
        </w:r>
      </w:ins>
      <w:ins w:id="134" w:author="Ishan Gayantha" w:date="2020-05-14T04:33:00Z">
        <w:r>
          <w:rPr>
            <w:rFonts w:ascii="Arial" w:hAnsi="Arial" w:cs="Arial"/>
            <w:bCs/>
          </w:rPr>
          <w:t xml:space="preserve">. If client repeatedly </w:t>
        </w:r>
      </w:ins>
      <w:ins w:id="135" w:author="Ishan Gayantha" w:date="2020-05-14T04:35:00Z">
        <w:r>
          <w:rPr>
            <w:rFonts w:ascii="Arial" w:hAnsi="Arial" w:cs="Arial"/>
            <w:bCs/>
          </w:rPr>
          <w:t xml:space="preserve">access </w:t>
        </w:r>
      </w:ins>
      <w:ins w:id="136" w:author="Ishan Gayantha" w:date="2020-05-14T04:33:00Z">
        <w:r>
          <w:rPr>
            <w:rFonts w:ascii="Arial" w:hAnsi="Arial" w:cs="Arial"/>
            <w:bCs/>
          </w:rPr>
          <w:lastRenderedPageBreak/>
          <w:t>those files</w:t>
        </w:r>
      </w:ins>
      <w:ins w:id="137" w:author="Ishan Gayantha" w:date="2020-05-14T04:34:00Z">
        <w:r>
          <w:rPr>
            <w:rFonts w:ascii="Arial" w:hAnsi="Arial" w:cs="Arial"/>
            <w:bCs/>
          </w:rPr>
          <w:t xml:space="preserve">, it </w:t>
        </w:r>
        <w:proofErr w:type="gramStart"/>
        <w:r>
          <w:rPr>
            <w:rFonts w:ascii="Arial" w:hAnsi="Arial" w:cs="Arial"/>
            <w:bCs/>
          </w:rPr>
          <w:t>handle</w:t>
        </w:r>
        <w:proofErr w:type="gramEnd"/>
        <w:r>
          <w:rPr>
            <w:rFonts w:ascii="Arial" w:hAnsi="Arial" w:cs="Arial"/>
            <w:bCs/>
          </w:rPr>
          <w:t xml:space="preserve"> in loc</w:t>
        </w:r>
      </w:ins>
      <w:ins w:id="138" w:author="Ishan Gayantha" w:date="2020-05-14T04:35:00Z">
        <w:r>
          <w:rPr>
            <w:rFonts w:ascii="Arial" w:hAnsi="Arial" w:cs="Arial"/>
            <w:bCs/>
          </w:rPr>
          <w:t>ally using cached information.</w:t>
        </w:r>
      </w:ins>
      <w:ins w:id="139" w:author="Ishan Gayantha" w:date="2020-05-14T04:37:00Z">
        <w:r w:rsidR="00762E9C">
          <w:rPr>
            <w:rFonts w:ascii="Arial" w:hAnsi="Arial" w:cs="Arial"/>
            <w:bCs/>
          </w:rPr>
          <w:t xml:space="preserve"> Therefore, with time local copy is changed co</w:t>
        </w:r>
      </w:ins>
      <w:ins w:id="140" w:author="Ishan Gayantha" w:date="2020-05-14T04:38:00Z">
        <w:r w:rsidR="00762E9C">
          <w:rPr>
            <w:rFonts w:ascii="Arial" w:hAnsi="Arial" w:cs="Arial"/>
            <w:bCs/>
          </w:rPr>
          <w:t xml:space="preserve">mparing master copy which is handled by server. Therefor the issue is </w:t>
        </w:r>
        <w:proofErr w:type="gramStart"/>
        <w:r w:rsidR="00762E9C">
          <w:rPr>
            <w:rFonts w:ascii="Arial" w:hAnsi="Arial" w:cs="Arial"/>
            <w:bCs/>
          </w:rPr>
          <w:t>occurred</w:t>
        </w:r>
        <w:proofErr w:type="gramEnd"/>
        <w:r w:rsidR="00762E9C">
          <w:rPr>
            <w:rFonts w:ascii="Arial" w:hAnsi="Arial" w:cs="Arial"/>
            <w:bCs/>
          </w:rPr>
          <w:t xml:space="preserve"> </w:t>
        </w:r>
      </w:ins>
      <w:ins w:id="141" w:author="Ishan Gayantha" w:date="2020-05-14T04:39:00Z">
        <w:r w:rsidR="00762E9C">
          <w:rPr>
            <w:rFonts w:ascii="Arial" w:hAnsi="Arial" w:cs="Arial"/>
            <w:bCs/>
          </w:rPr>
          <w:t xml:space="preserve">and it is identified as </w:t>
        </w:r>
        <w:r w:rsidR="00762E9C" w:rsidRPr="00762E9C">
          <w:rPr>
            <w:rFonts w:ascii="Arial" w:hAnsi="Arial" w:cs="Arial"/>
            <w:bCs/>
          </w:rPr>
          <w:t>the cache-consistency problem</w:t>
        </w:r>
        <w:r w:rsidR="00762E9C">
          <w:rPr>
            <w:rFonts w:ascii="Arial" w:hAnsi="Arial" w:cs="Arial"/>
            <w:bCs/>
          </w:rPr>
          <w:t xml:space="preserve">. </w:t>
        </w:r>
      </w:ins>
    </w:p>
    <w:p w14:paraId="2AEE68BD" w14:textId="77777777" w:rsidR="00A20387" w:rsidRPr="00F344BE" w:rsidRDefault="00A20387" w:rsidP="00E915C7">
      <w:pPr>
        <w:pStyle w:val="ListParagraph"/>
        <w:numPr>
          <w:ilvl w:val="0"/>
          <w:numId w:val="34"/>
        </w:numPr>
        <w:spacing w:after="0" w:line="480" w:lineRule="auto"/>
        <w:jc w:val="both"/>
        <w:rPr>
          <w:rStyle w:val="Emphasis"/>
          <w:rFonts w:ascii="Arial" w:hAnsi="Arial" w:cs="Arial"/>
          <w:i w:val="0"/>
          <w:iCs w:val="0"/>
        </w:rPr>
      </w:pPr>
      <w:r w:rsidRPr="00F344BE">
        <w:rPr>
          <w:rStyle w:val="Emphasis"/>
          <w:rFonts w:ascii="Arial" w:hAnsi="Arial" w:cs="Arial"/>
          <w:i w:val="0"/>
          <w:iCs w:val="0"/>
        </w:rPr>
        <w:t xml:space="preserve">Answer the following in relation to the google file system </w:t>
      </w:r>
    </w:p>
    <w:p w14:paraId="61927257" w14:textId="754036DC" w:rsidR="005C302B" w:rsidRDefault="00A20387" w:rsidP="00E915C7">
      <w:pPr>
        <w:pStyle w:val="ListParagraph"/>
        <w:numPr>
          <w:ilvl w:val="1"/>
          <w:numId w:val="34"/>
        </w:numPr>
        <w:spacing w:after="0" w:line="480" w:lineRule="auto"/>
        <w:jc w:val="both"/>
        <w:rPr>
          <w:ins w:id="142" w:author="Ishan Gayantha" w:date="2020-05-14T04:49:00Z"/>
          <w:rFonts w:ascii="Arial" w:hAnsi="Arial" w:cs="Arial"/>
          <w:b/>
        </w:rPr>
      </w:pPr>
      <w:r w:rsidRPr="00F344BE">
        <w:rPr>
          <w:rStyle w:val="Emphasis"/>
          <w:rFonts w:ascii="Arial" w:hAnsi="Arial" w:cs="Arial"/>
          <w:i w:val="0"/>
          <w:iCs w:val="0"/>
        </w:rPr>
        <w:t xml:space="preserve">Describe the purpose of the operation log which is maintained by master server of the GFS                                                           </w:t>
      </w:r>
      <w:r w:rsidR="002D1682" w:rsidRPr="00F344BE">
        <w:rPr>
          <w:rStyle w:val="Emphasis"/>
          <w:rFonts w:ascii="Arial" w:hAnsi="Arial" w:cs="Arial"/>
          <w:i w:val="0"/>
          <w:iCs w:val="0"/>
        </w:rPr>
        <w:t xml:space="preserve">                            </w:t>
      </w:r>
      <w:r w:rsidR="00F344BE">
        <w:rPr>
          <w:rStyle w:val="Emphasis"/>
          <w:rFonts w:ascii="Arial" w:hAnsi="Arial" w:cs="Arial"/>
          <w:i w:val="0"/>
          <w:iCs w:val="0"/>
        </w:rPr>
        <w:tab/>
      </w:r>
      <w:r w:rsidR="00F344BE">
        <w:rPr>
          <w:rStyle w:val="Emphasis"/>
          <w:rFonts w:ascii="Arial" w:hAnsi="Arial" w:cs="Arial"/>
          <w:i w:val="0"/>
          <w:iCs w:val="0"/>
        </w:rPr>
        <w:tab/>
      </w:r>
      <w:r w:rsidRPr="00F344BE">
        <w:rPr>
          <w:rFonts w:ascii="Arial" w:hAnsi="Arial" w:cs="Arial"/>
          <w:b/>
        </w:rPr>
        <w:t>(</w:t>
      </w:r>
      <w:r w:rsidR="002D1682" w:rsidRPr="00F344BE">
        <w:rPr>
          <w:rFonts w:ascii="Arial" w:hAnsi="Arial" w:cs="Arial"/>
          <w:b/>
        </w:rPr>
        <w:t>0</w:t>
      </w:r>
      <w:r w:rsidRPr="00F344BE">
        <w:rPr>
          <w:rFonts w:ascii="Arial" w:hAnsi="Arial" w:cs="Arial"/>
          <w:b/>
        </w:rPr>
        <w:t>4 Marks)</w:t>
      </w:r>
    </w:p>
    <w:p w14:paraId="3B859779" w14:textId="5D66AEC7" w:rsidR="0091508A" w:rsidRPr="0091508A" w:rsidRDefault="0091508A" w:rsidP="0091508A">
      <w:pPr>
        <w:spacing w:after="0" w:line="480" w:lineRule="auto"/>
        <w:jc w:val="both"/>
        <w:rPr>
          <w:rFonts w:ascii="Arial" w:hAnsi="Arial" w:cs="Arial"/>
          <w:bCs/>
          <w:rPrChange w:id="143" w:author="Ishan Gayantha" w:date="2020-05-14T04:52:00Z">
            <w:rPr/>
          </w:rPrChange>
        </w:rPr>
        <w:pPrChange w:id="144" w:author="Ishan Gayantha" w:date="2020-05-14T04:49:00Z">
          <w:pPr>
            <w:pStyle w:val="ListParagraph"/>
            <w:numPr>
              <w:ilvl w:val="1"/>
              <w:numId w:val="34"/>
            </w:numPr>
            <w:tabs>
              <w:tab w:val="num" w:pos="1080"/>
            </w:tabs>
            <w:spacing w:after="0" w:line="480" w:lineRule="auto"/>
            <w:ind w:left="1080" w:hanging="360"/>
            <w:jc w:val="both"/>
          </w:pPr>
        </w:pPrChange>
      </w:pPr>
      <w:ins w:id="145" w:author="Ishan Gayantha" w:date="2020-05-14T04:52:00Z">
        <w:r w:rsidRPr="0091508A">
          <w:rPr>
            <w:rFonts w:ascii="Arial" w:hAnsi="Arial" w:cs="Arial"/>
            <w:bCs/>
            <w:rPrChange w:id="146" w:author="Ishan Gayantha" w:date="2020-05-14T04:52:00Z">
              <w:rPr>
                <w:rFonts w:ascii="Arial" w:hAnsi="Arial" w:cs="Arial"/>
                <w:b/>
              </w:rPr>
            </w:rPrChange>
          </w:rPr>
          <w:t>The operation lo</w:t>
        </w:r>
        <w:r>
          <w:rPr>
            <w:rFonts w:ascii="Arial" w:hAnsi="Arial" w:cs="Arial"/>
            <w:bCs/>
          </w:rPr>
          <w:t xml:space="preserve">g is used to record </w:t>
        </w:r>
        <w:proofErr w:type="gramStart"/>
        <w:r>
          <w:rPr>
            <w:rFonts w:ascii="Arial" w:hAnsi="Arial" w:cs="Arial"/>
            <w:bCs/>
          </w:rPr>
          <w:t>users</w:t>
        </w:r>
        <w:proofErr w:type="gramEnd"/>
        <w:r>
          <w:rPr>
            <w:rFonts w:ascii="Arial" w:hAnsi="Arial" w:cs="Arial"/>
            <w:bCs/>
          </w:rPr>
          <w:t xml:space="preserve"> actions </w:t>
        </w:r>
      </w:ins>
      <w:ins w:id="147" w:author="Ishan Gayantha" w:date="2020-05-14T04:53:00Z">
        <w:r>
          <w:rPr>
            <w:rFonts w:ascii="Arial" w:hAnsi="Arial" w:cs="Arial"/>
            <w:bCs/>
          </w:rPr>
          <w:t xml:space="preserve">within system such as changing files, </w:t>
        </w:r>
      </w:ins>
    </w:p>
    <w:p w14:paraId="154E29B7" w14:textId="11B7417B" w:rsidR="00E3096D" w:rsidRDefault="00A20387" w:rsidP="00E915C7">
      <w:pPr>
        <w:pStyle w:val="ListParagraph"/>
        <w:numPr>
          <w:ilvl w:val="1"/>
          <w:numId w:val="34"/>
        </w:numPr>
        <w:spacing w:after="0" w:line="480" w:lineRule="auto"/>
        <w:jc w:val="both"/>
        <w:rPr>
          <w:ins w:id="148" w:author="Ishan Gayantha" w:date="2020-05-14T05:01:00Z"/>
          <w:rFonts w:ascii="Arial" w:hAnsi="Arial" w:cs="Arial"/>
          <w:b/>
        </w:rPr>
      </w:pPr>
      <w:r w:rsidRPr="00F344BE">
        <w:rPr>
          <w:rStyle w:val="Emphasis"/>
          <w:rFonts w:ascii="Arial" w:hAnsi="Arial" w:cs="Arial"/>
          <w:i w:val="0"/>
          <w:iCs w:val="0"/>
        </w:rPr>
        <w:t xml:space="preserve">What is the </w:t>
      </w:r>
      <w:bookmarkStart w:id="149" w:name="_Hlk40324629"/>
      <w:r w:rsidRPr="00F344BE">
        <w:rPr>
          <w:rStyle w:val="Emphasis"/>
          <w:rFonts w:ascii="Arial" w:hAnsi="Arial" w:cs="Arial"/>
          <w:i w:val="0"/>
          <w:iCs w:val="0"/>
        </w:rPr>
        <w:t>purpose of the chunk server</w:t>
      </w:r>
      <w:bookmarkEnd w:id="149"/>
      <w:r w:rsidR="00F344BE">
        <w:rPr>
          <w:rStyle w:val="Emphasis"/>
          <w:rFonts w:ascii="Arial" w:hAnsi="Arial" w:cs="Arial"/>
          <w:i w:val="0"/>
          <w:iCs w:val="0"/>
        </w:rPr>
        <w:t>?</w:t>
      </w:r>
      <w:r w:rsidRPr="00F344BE">
        <w:rPr>
          <w:rStyle w:val="Emphasis"/>
          <w:rFonts w:ascii="Arial" w:hAnsi="Arial" w:cs="Arial"/>
          <w:i w:val="0"/>
          <w:shd w:val="clear" w:color="auto" w:fill="FFFFFF"/>
        </w:rPr>
        <w:t xml:space="preserve">                                           </w:t>
      </w:r>
      <w:r w:rsidR="002D1682" w:rsidRPr="00F344BE">
        <w:rPr>
          <w:rStyle w:val="Emphasis"/>
          <w:rFonts w:ascii="Arial" w:hAnsi="Arial" w:cs="Arial"/>
          <w:i w:val="0"/>
          <w:shd w:val="clear" w:color="auto" w:fill="FFFFFF"/>
        </w:rPr>
        <w:t xml:space="preserve"> </w:t>
      </w:r>
      <w:r w:rsidR="00F344BE">
        <w:rPr>
          <w:rStyle w:val="Emphasis"/>
          <w:rFonts w:ascii="Arial" w:hAnsi="Arial" w:cs="Arial"/>
          <w:i w:val="0"/>
          <w:shd w:val="clear" w:color="auto" w:fill="FFFFFF"/>
        </w:rPr>
        <w:tab/>
      </w:r>
      <w:r w:rsidRPr="00F344BE">
        <w:rPr>
          <w:rFonts w:ascii="Arial" w:hAnsi="Arial" w:cs="Arial"/>
          <w:b/>
        </w:rPr>
        <w:t>(</w:t>
      </w:r>
      <w:r w:rsidR="002D1682" w:rsidRPr="00F344BE">
        <w:rPr>
          <w:rFonts w:ascii="Arial" w:hAnsi="Arial" w:cs="Arial"/>
          <w:b/>
        </w:rPr>
        <w:t>0</w:t>
      </w:r>
      <w:r w:rsidRPr="00F344BE">
        <w:rPr>
          <w:rFonts w:ascii="Arial" w:hAnsi="Arial" w:cs="Arial"/>
          <w:b/>
        </w:rPr>
        <w:t xml:space="preserve">4 </w:t>
      </w:r>
      <w:r w:rsidR="00501922" w:rsidRPr="00F344BE">
        <w:rPr>
          <w:rFonts w:ascii="Arial" w:hAnsi="Arial" w:cs="Arial"/>
          <w:b/>
        </w:rPr>
        <w:t>Marks</w:t>
      </w:r>
      <w:r w:rsidRPr="00F344BE">
        <w:rPr>
          <w:rFonts w:ascii="Arial" w:hAnsi="Arial" w:cs="Arial"/>
          <w:b/>
        </w:rPr>
        <w:t>)</w:t>
      </w:r>
    </w:p>
    <w:p w14:paraId="3E57CCDF" w14:textId="7BE5C323" w:rsidR="00892F45" w:rsidRPr="00892F45" w:rsidRDefault="00892F45" w:rsidP="00892F45">
      <w:pPr>
        <w:spacing w:after="0" w:line="480" w:lineRule="auto"/>
        <w:jc w:val="both"/>
        <w:rPr>
          <w:rFonts w:ascii="Arial" w:hAnsi="Arial" w:cs="Arial"/>
          <w:bCs/>
          <w:rPrChange w:id="150" w:author="Ishan Gayantha" w:date="2020-05-14T05:01:00Z">
            <w:rPr/>
          </w:rPrChange>
        </w:rPr>
        <w:pPrChange w:id="151" w:author="Ishan Gayantha" w:date="2020-05-14T05:01:00Z">
          <w:pPr>
            <w:pStyle w:val="ListParagraph"/>
            <w:numPr>
              <w:ilvl w:val="1"/>
              <w:numId w:val="34"/>
            </w:numPr>
            <w:tabs>
              <w:tab w:val="num" w:pos="1080"/>
            </w:tabs>
            <w:spacing w:after="0" w:line="480" w:lineRule="auto"/>
            <w:ind w:left="1080" w:hanging="360"/>
            <w:jc w:val="both"/>
          </w:pPr>
        </w:pPrChange>
      </w:pPr>
      <w:ins w:id="152" w:author="Ishan Gayantha" w:date="2020-05-14T05:01:00Z">
        <w:r>
          <w:rPr>
            <w:rFonts w:ascii="Arial" w:hAnsi="Arial" w:cs="Arial"/>
            <w:bCs/>
          </w:rPr>
          <w:t xml:space="preserve">As using </w:t>
        </w:r>
        <w:bookmarkStart w:id="153" w:name="_Hlk40337697"/>
        <w:r>
          <w:rPr>
            <w:rFonts w:ascii="Arial" w:hAnsi="Arial" w:cs="Arial"/>
            <w:bCs/>
          </w:rPr>
          <w:t>Linux file system and crea</w:t>
        </w:r>
      </w:ins>
      <w:ins w:id="154" w:author="Ishan Gayantha" w:date="2020-05-14T05:02:00Z">
        <w:r>
          <w:rPr>
            <w:rFonts w:ascii="Arial" w:hAnsi="Arial" w:cs="Arial"/>
            <w:bCs/>
          </w:rPr>
          <w:t xml:space="preserve">ting chunks of 64MB </w:t>
        </w:r>
      </w:ins>
      <w:bookmarkEnd w:id="153"/>
    </w:p>
    <w:p w14:paraId="755501E7" w14:textId="2F87D82A" w:rsidR="00A20387" w:rsidRPr="006C0CF7" w:rsidRDefault="00C86017" w:rsidP="00E915C7">
      <w:pPr>
        <w:numPr>
          <w:ilvl w:val="0"/>
          <w:numId w:val="34"/>
        </w:numPr>
        <w:spacing w:after="0" w:line="480" w:lineRule="auto"/>
        <w:rPr>
          <w:rFonts w:ascii="Arial" w:hAnsi="Arial" w:cs="Arial"/>
        </w:rPr>
      </w:pPr>
      <w:r w:rsidRPr="00F344BE">
        <w:rPr>
          <w:rFonts w:ascii="Arial" w:hAnsi="Arial" w:cs="Arial"/>
        </w:rPr>
        <w:t xml:space="preserve">Discuss </w:t>
      </w:r>
      <w:r w:rsidR="000F20AB" w:rsidRPr="00F344BE">
        <w:rPr>
          <w:rFonts w:ascii="Arial" w:hAnsi="Arial" w:cs="Arial"/>
        </w:rPr>
        <w:t>the problems associated with the file shared architecture</w:t>
      </w:r>
      <w:r w:rsidR="00F344BE">
        <w:rPr>
          <w:rFonts w:ascii="Arial" w:hAnsi="Arial" w:cs="Arial"/>
        </w:rPr>
        <w:t>.</w:t>
      </w:r>
      <w:r w:rsidR="000F20AB" w:rsidRPr="00F344BE">
        <w:rPr>
          <w:rFonts w:ascii="Arial" w:hAnsi="Arial" w:cs="Arial"/>
        </w:rPr>
        <w:t xml:space="preserve">          </w:t>
      </w:r>
      <w:r w:rsidR="00410D1B" w:rsidRPr="00F344BE">
        <w:rPr>
          <w:rFonts w:ascii="Arial" w:hAnsi="Arial" w:cs="Arial"/>
        </w:rPr>
        <w:t xml:space="preserve">  </w:t>
      </w:r>
      <w:r w:rsidR="00F344BE">
        <w:rPr>
          <w:rFonts w:ascii="Arial" w:hAnsi="Arial" w:cs="Arial"/>
        </w:rPr>
        <w:tab/>
      </w:r>
      <w:r w:rsidR="00410D1B" w:rsidRPr="00F344BE">
        <w:rPr>
          <w:rFonts w:ascii="Arial" w:hAnsi="Arial" w:cs="Arial"/>
          <w:b/>
        </w:rPr>
        <w:t>(</w:t>
      </w:r>
      <w:r w:rsidR="00501922">
        <w:rPr>
          <w:rFonts w:ascii="Arial" w:hAnsi="Arial" w:cs="Arial"/>
          <w:b/>
        </w:rPr>
        <w:t>0</w:t>
      </w:r>
      <w:r w:rsidR="00410D1B" w:rsidRPr="00F344BE">
        <w:rPr>
          <w:rFonts w:ascii="Arial" w:hAnsi="Arial" w:cs="Arial"/>
          <w:b/>
        </w:rPr>
        <w:t>5 Marks)</w:t>
      </w:r>
      <w:r w:rsidR="000F20AB" w:rsidRPr="00F344BE">
        <w:rPr>
          <w:rFonts w:ascii="Arial" w:hAnsi="Arial" w:cs="Arial"/>
        </w:rPr>
        <w:t xml:space="preserve">     </w:t>
      </w:r>
    </w:p>
    <w:p w14:paraId="45B44B8C" w14:textId="1A99EA16" w:rsidR="00841F21" w:rsidRDefault="00E0311F" w:rsidP="00E915C7">
      <w:pPr>
        <w:numPr>
          <w:ilvl w:val="0"/>
          <w:numId w:val="34"/>
        </w:numPr>
        <w:spacing w:after="0" w:line="480" w:lineRule="auto"/>
        <w:jc w:val="both"/>
        <w:rPr>
          <w:ins w:id="155" w:author="Ishan Gayantha" w:date="2020-05-14T03:44:00Z"/>
          <w:rFonts w:ascii="Arial" w:hAnsi="Arial" w:cs="Arial"/>
          <w:b/>
        </w:rPr>
      </w:pPr>
      <w:r w:rsidRPr="00F344BE">
        <w:rPr>
          <w:rFonts w:ascii="Arial" w:hAnsi="Arial" w:cs="Arial"/>
        </w:rPr>
        <w:t>What is the difference between a thick-client client-server system and a thin-client client-server system? Discuss one advantage and a disadvantage of both by referring to appropriate examp</w:t>
      </w:r>
      <w:r w:rsidR="00501922">
        <w:rPr>
          <w:rFonts w:ascii="Arial" w:hAnsi="Arial" w:cs="Arial"/>
        </w:rPr>
        <w:t>le.</w:t>
      </w:r>
      <w:r w:rsidR="00410D1B" w:rsidRPr="00F344BE">
        <w:rPr>
          <w:rFonts w:ascii="Arial" w:hAnsi="Arial" w:cs="Arial"/>
        </w:rPr>
        <w:t xml:space="preserve">                                                                   </w:t>
      </w:r>
      <w:r w:rsidR="00501922">
        <w:rPr>
          <w:rFonts w:ascii="Arial" w:hAnsi="Arial" w:cs="Arial"/>
        </w:rPr>
        <w:tab/>
      </w:r>
      <w:r w:rsidR="00501922">
        <w:rPr>
          <w:rFonts w:ascii="Arial" w:hAnsi="Arial" w:cs="Arial"/>
        </w:rPr>
        <w:tab/>
      </w:r>
      <w:r w:rsidR="00501922">
        <w:rPr>
          <w:rFonts w:ascii="Arial" w:hAnsi="Arial" w:cs="Arial"/>
        </w:rPr>
        <w:tab/>
      </w:r>
      <w:r w:rsidR="00501922">
        <w:rPr>
          <w:rFonts w:ascii="Arial" w:hAnsi="Arial" w:cs="Arial"/>
        </w:rPr>
        <w:tab/>
      </w:r>
      <w:r w:rsidRPr="00F344BE">
        <w:rPr>
          <w:rFonts w:ascii="Arial" w:hAnsi="Arial" w:cs="Arial"/>
          <w:b/>
        </w:rPr>
        <w:t>(</w:t>
      </w:r>
      <w:r w:rsidR="00501922">
        <w:rPr>
          <w:rFonts w:ascii="Arial" w:hAnsi="Arial" w:cs="Arial"/>
          <w:b/>
        </w:rPr>
        <w:t>0</w:t>
      </w:r>
      <w:r w:rsidRPr="00F344BE">
        <w:rPr>
          <w:rFonts w:ascii="Arial" w:hAnsi="Arial" w:cs="Arial"/>
          <w:b/>
        </w:rPr>
        <w:t xml:space="preserve">6 marks)  </w:t>
      </w:r>
    </w:p>
    <w:p w14:paraId="14A0CC85" w14:textId="334C488B" w:rsidR="004F4A0D" w:rsidRPr="004F4A0D" w:rsidRDefault="004F4A0D" w:rsidP="004F4A0D">
      <w:pPr>
        <w:spacing w:after="0" w:line="480" w:lineRule="auto"/>
        <w:jc w:val="both"/>
        <w:rPr>
          <w:rFonts w:ascii="Arial" w:hAnsi="Arial" w:cs="Arial"/>
          <w:bCs/>
          <w:rPrChange w:id="156" w:author="Ishan Gayantha" w:date="2020-05-14T03:44:00Z">
            <w:rPr>
              <w:rFonts w:ascii="Arial" w:hAnsi="Arial" w:cs="Arial"/>
              <w:b/>
            </w:rPr>
          </w:rPrChange>
        </w:rPr>
        <w:pPrChange w:id="157" w:author="Ishan Gayantha" w:date="2020-05-14T03:44:00Z">
          <w:pPr>
            <w:numPr>
              <w:numId w:val="34"/>
            </w:numPr>
            <w:tabs>
              <w:tab w:val="num" w:pos="360"/>
            </w:tabs>
            <w:spacing w:after="0" w:line="480" w:lineRule="auto"/>
            <w:ind w:left="360" w:hanging="360"/>
            <w:jc w:val="both"/>
          </w:pPr>
        </w:pPrChange>
      </w:pPr>
      <w:bookmarkStart w:id="158" w:name="_Hlk40326962"/>
      <w:ins w:id="159" w:author="Ishan Gayantha" w:date="2020-05-14T03:45:00Z">
        <w:r>
          <w:rPr>
            <w:rFonts w:ascii="Arial" w:hAnsi="Arial" w:cs="Arial"/>
            <w:bCs/>
          </w:rPr>
          <w:t xml:space="preserve">In a client server architecture, </w:t>
        </w:r>
      </w:ins>
      <w:ins w:id="160" w:author="Ishan Gayantha" w:date="2020-05-14T03:46:00Z">
        <w:r>
          <w:rPr>
            <w:rFonts w:ascii="Arial" w:hAnsi="Arial" w:cs="Arial"/>
            <w:bCs/>
          </w:rPr>
          <w:t xml:space="preserve">if the most amount of processing </w:t>
        </w:r>
      </w:ins>
      <w:ins w:id="161" w:author="Ishan Gayantha" w:date="2020-05-14T03:47:00Z">
        <w:r>
          <w:rPr>
            <w:rFonts w:ascii="Arial" w:hAnsi="Arial" w:cs="Arial"/>
            <w:bCs/>
          </w:rPr>
          <w:t>related to connection is done by client and Server is only handing</w:t>
        </w:r>
      </w:ins>
      <w:ins w:id="162" w:author="Ishan Gayantha" w:date="2020-05-14T03:48:00Z">
        <w:r>
          <w:rPr>
            <w:rFonts w:ascii="Arial" w:hAnsi="Arial" w:cs="Arial"/>
            <w:bCs/>
          </w:rPr>
          <w:t xml:space="preserve"> client’s</w:t>
        </w:r>
      </w:ins>
      <w:ins w:id="163" w:author="Ishan Gayantha" w:date="2020-05-14T03:47:00Z">
        <w:r>
          <w:rPr>
            <w:rFonts w:ascii="Arial" w:hAnsi="Arial" w:cs="Arial"/>
            <w:bCs/>
          </w:rPr>
          <w:t xml:space="preserve"> data storing</w:t>
        </w:r>
      </w:ins>
      <w:ins w:id="164" w:author="Ishan Gayantha" w:date="2020-05-14T03:48:00Z">
        <w:r>
          <w:rPr>
            <w:rFonts w:ascii="Arial" w:hAnsi="Arial" w:cs="Arial"/>
            <w:bCs/>
          </w:rPr>
          <w:t xml:space="preserve"> responsibilities, the client can be identified as Thick client.</w:t>
        </w:r>
      </w:ins>
      <w:ins w:id="165" w:author="Ishan Gayantha" w:date="2020-05-14T03:59:00Z">
        <w:r w:rsidR="00B828F6">
          <w:rPr>
            <w:rFonts w:ascii="Arial" w:hAnsi="Arial" w:cs="Arial"/>
            <w:bCs/>
          </w:rPr>
          <w:t xml:space="preserve"> However</w:t>
        </w:r>
      </w:ins>
      <w:ins w:id="166" w:author="Ishan Gayantha" w:date="2020-05-14T04:00:00Z">
        <w:r w:rsidR="00B828F6">
          <w:rPr>
            <w:rFonts w:ascii="Arial" w:hAnsi="Arial" w:cs="Arial"/>
            <w:bCs/>
          </w:rPr>
          <w:t xml:space="preserve">, with thin client, most of processing are done by Server side and </w:t>
        </w:r>
      </w:ins>
      <w:ins w:id="167" w:author="Ishan Gayantha" w:date="2020-05-14T04:01:00Z">
        <w:r w:rsidR="00B828F6">
          <w:rPr>
            <w:rFonts w:ascii="Arial" w:hAnsi="Arial" w:cs="Arial"/>
            <w:bCs/>
          </w:rPr>
          <w:t xml:space="preserve">client is only making requests and getting </w:t>
        </w:r>
        <w:proofErr w:type="spellStart"/>
        <w:r w:rsidR="00B828F6">
          <w:rPr>
            <w:rFonts w:ascii="Arial" w:hAnsi="Arial" w:cs="Arial"/>
            <w:bCs/>
          </w:rPr>
          <w:t>responces</w:t>
        </w:r>
        <w:proofErr w:type="spellEnd"/>
        <w:r w:rsidR="00B828F6">
          <w:rPr>
            <w:rFonts w:ascii="Arial" w:hAnsi="Arial" w:cs="Arial"/>
            <w:bCs/>
          </w:rPr>
          <w:t xml:space="preserve">. </w:t>
        </w:r>
      </w:ins>
      <w:ins w:id="168" w:author="Ishan Gayantha" w:date="2020-05-14T04:00:00Z">
        <w:r w:rsidR="00B828F6">
          <w:rPr>
            <w:rFonts w:ascii="Arial" w:hAnsi="Arial" w:cs="Arial"/>
            <w:bCs/>
          </w:rPr>
          <w:t xml:space="preserve"> </w:t>
        </w:r>
      </w:ins>
    </w:p>
    <w:bookmarkEnd w:id="158"/>
    <w:p w14:paraId="1046F4EF" w14:textId="7AF17630" w:rsidR="002F4875" w:rsidRPr="007803DC" w:rsidRDefault="00E0311F" w:rsidP="00E915C7">
      <w:pPr>
        <w:pStyle w:val="ListParagraph"/>
        <w:numPr>
          <w:ilvl w:val="0"/>
          <w:numId w:val="34"/>
        </w:numPr>
        <w:spacing w:after="200" w:line="480" w:lineRule="auto"/>
        <w:rPr>
          <w:rFonts w:ascii="Arial" w:hAnsi="Arial" w:cs="Arial"/>
        </w:rPr>
      </w:pPr>
      <w:r w:rsidRPr="00F344BE">
        <w:rPr>
          <w:rFonts w:ascii="Arial" w:hAnsi="Arial" w:cs="Arial"/>
        </w:rPr>
        <w:t>What is meant by mobile code architecture? Explain with suitable examples</w:t>
      </w:r>
      <w:r w:rsidR="007803DC">
        <w:rPr>
          <w:rFonts w:ascii="Arial" w:hAnsi="Arial" w:cs="Arial"/>
        </w:rPr>
        <w:t>.</w:t>
      </w:r>
      <w:r w:rsidRPr="00F344BE">
        <w:rPr>
          <w:rFonts w:ascii="Arial" w:hAnsi="Arial" w:cs="Arial"/>
        </w:rPr>
        <w:t xml:space="preserve"> </w:t>
      </w:r>
      <w:r w:rsidR="007803DC">
        <w:rPr>
          <w:rFonts w:ascii="Arial" w:hAnsi="Arial" w:cs="Arial"/>
        </w:rPr>
        <w:tab/>
      </w:r>
      <w:r w:rsidR="00841F21" w:rsidRPr="007803DC">
        <w:rPr>
          <w:rFonts w:ascii="Arial" w:hAnsi="Arial" w:cs="Arial"/>
          <w:b/>
        </w:rPr>
        <w:t>(</w:t>
      </w:r>
      <w:r w:rsidR="007803DC">
        <w:rPr>
          <w:rFonts w:ascii="Arial" w:hAnsi="Arial" w:cs="Arial"/>
          <w:b/>
        </w:rPr>
        <w:t>0</w:t>
      </w:r>
      <w:r w:rsidR="00841F21" w:rsidRPr="007803DC">
        <w:rPr>
          <w:rFonts w:ascii="Arial" w:hAnsi="Arial" w:cs="Arial"/>
          <w:b/>
        </w:rPr>
        <w:t xml:space="preserve">6 marks) </w:t>
      </w:r>
    </w:p>
    <w:p w14:paraId="0D2F1C04" w14:textId="03CCF426" w:rsidR="000F20AB" w:rsidRPr="007803DC" w:rsidRDefault="000F20AB" w:rsidP="007803DC">
      <w:pPr>
        <w:spacing w:after="120" w:line="360" w:lineRule="auto"/>
        <w:ind w:left="448" w:hanging="448"/>
        <w:rPr>
          <w:rFonts w:ascii="Arial" w:hAnsi="Arial" w:cs="Arial"/>
          <w:b/>
        </w:rPr>
      </w:pPr>
      <w:r w:rsidRPr="007803DC">
        <w:rPr>
          <w:rFonts w:ascii="Arial" w:hAnsi="Arial" w:cs="Arial"/>
          <w:b/>
        </w:rPr>
        <w:t>Q</w:t>
      </w:r>
      <w:r w:rsidR="007803DC" w:rsidRPr="007803DC">
        <w:rPr>
          <w:rFonts w:ascii="Arial" w:hAnsi="Arial" w:cs="Arial"/>
          <w:b/>
        </w:rPr>
        <w:t xml:space="preserve">uestion </w:t>
      </w:r>
      <w:r w:rsidRPr="007803DC">
        <w:rPr>
          <w:rFonts w:ascii="Arial" w:hAnsi="Arial" w:cs="Arial"/>
          <w:b/>
        </w:rPr>
        <w:t xml:space="preserve">3 </w:t>
      </w:r>
    </w:p>
    <w:p w14:paraId="635278DA" w14:textId="32A6A913" w:rsidR="00841F21" w:rsidRPr="00F344BE" w:rsidRDefault="00841F21" w:rsidP="00E915C7">
      <w:pPr>
        <w:pStyle w:val="ListParagraph"/>
        <w:numPr>
          <w:ilvl w:val="0"/>
          <w:numId w:val="57"/>
        </w:numPr>
        <w:spacing w:after="0" w:line="480" w:lineRule="auto"/>
        <w:rPr>
          <w:rFonts w:ascii="Arial" w:hAnsi="Arial" w:cs="Arial"/>
        </w:rPr>
      </w:pPr>
      <w:r w:rsidRPr="00F344BE">
        <w:rPr>
          <w:rFonts w:ascii="Arial" w:hAnsi="Arial" w:cs="Arial"/>
        </w:rPr>
        <w:t>Explain the following features of Distributed Systems</w:t>
      </w:r>
      <w:r w:rsidR="007803DC">
        <w:rPr>
          <w:rFonts w:ascii="Arial" w:hAnsi="Arial" w:cs="Arial"/>
        </w:rPr>
        <w:t>.</w:t>
      </w:r>
      <w:r w:rsidR="007803DC">
        <w:rPr>
          <w:rFonts w:ascii="Arial" w:hAnsi="Arial" w:cs="Arial"/>
        </w:rPr>
        <w:tab/>
      </w:r>
      <w:r w:rsidR="007803DC">
        <w:rPr>
          <w:rFonts w:ascii="Arial" w:hAnsi="Arial" w:cs="Arial"/>
        </w:rPr>
        <w:tab/>
      </w:r>
      <w:r w:rsidR="007803DC">
        <w:rPr>
          <w:rFonts w:ascii="Arial" w:hAnsi="Arial" w:cs="Arial"/>
        </w:rPr>
        <w:tab/>
      </w:r>
      <w:r w:rsidR="007803DC">
        <w:rPr>
          <w:rFonts w:ascii="Arial" w:hAnsi="Arial" w:cs="Arial"/>
        </w:rPr>
        <w:tab/>
      </w:r>
      <w:r w:rsidR="007803DC" w:rsidRPr="007803DC">
        <w:rPr>
          <w:rFonts w:ascii="Arial" w:hAnsi="Arial" w:cs="Arial"/>
          <w:b/>
        </w:rPr>
        <w:t>(12 Marks)</w:t>
      </w:r>
      <w:r w:rsidRPr="00F344BE">
        <w:rPr>
          <w:rFonts w:ascii="Arial" w:hAnsi="Arial" w:cs="Arial"/>
        </w:rPr>
        <w:t xml:space="preserve"> </w:t>
      </w:r>
      <w:r w:rsidR="007803DC">
        <w:rPr>
          <w:rFonts w:ascii="Arial" w:hAnsi="Arial" w:cs="Arial"/>
        </w:rPr>
        <w:tab/>
      </w:r>
    </w:p>
    <w:p w14:paraId="6DF33442" w14:textId="6132705A" w:rsidR="00841F21" w:rsidRDefault="00841F21" w:rsidP="00E915C7">
      <w:pPr>
        <w:pStyle w:val="ListParagraph"/>
        <w:numPr>
          <w:ilvl w:val="0"/>
          <w:numId w:val="56"/>
        </w:numPr>
        <w:spacing w:after="0" w:line="360" w:lineRule="auto"/>
        <w:rPr>
          <w:ins w:id="169" w:author="Ishan Gayantha" w:date="2020-05-14T01:33:00Z"/>
          <w:rFonts w:ascii="Arial" w:hAnsi="Arial" w:cs="Arial"/>
        </w:rPr>
      </w:pPr>
      <w:bookmarkStart w:id="170" w:name="_Hlk40327119"/>
      <w:r w:rsidRPr="00F344BE">
        <w:rPr>
          <w:rFonts w:ascii="Arial" w:hAnsi="Arial" w:cs="Arial"/>
        </w:rPr>
        <w:t>Scalability</w:t>
      </w:r>
    </w:p>
    <w:p w14:paraId="670D16DE" w14:textId="66E9145F" w:rsidR="0085419D" w:rsidRPr="0085419D" w:rsidRDefault="0085419D" w:rsidP="0085419D">
      <w:pPr>
        <w:spacing w:after="0" w:line="360" w:lineRule="auto"/>
        <w:rPr>
          <w:rFonts w:cstheme="minorHAnsi"/>
        </w:rPr>
        <w:pPrChange w:id="171" w:author="Ishan Gayantha" w:date="2020-05-14T01:33:00Z">
          <w:pPr>
            <w:pStyle w:val="ListParagraph"/>
            <w:numPr>
              <w:numId w:val="56"/>
            </w:numPr>
            <w:spacing w:after="0" w:line="360" w:lineRule="auto"/>
            <w:ind w:left="1080" w:hanging="360"/>
          </w:pPr>
        </w:pPrChange>
      </w:pPr>
      <w:ins w:id="172" w:author="Ishan Gayantha" w:date="2020-05-14T01:34:00Z">
        <w:r>
          <w:rPr>
            <w:rFonts w:cstheme="minorHAnsi"/>
          </w:rPr>
          <w:t xml:space="preserve">Scalability is important characteristic of distributed system because systems </w:t>
        </w:r>
        <w:proofErr w:type="gramStart"/>
        <w:r>
          <w:rPr>
            <w:rFonts w:cstheme="minorHAnsi"/>
          </w:rPr>
          <w:t>ha</w:t>
        </w:r>
      </w:ins>
      <w:ins w:id="173" w:author="Ishan Gayantha" w:date="2020-05-14T01:35:00Z">
        <w:r>
          <w:rPr>
            <w:rFonts w:cstheme="minorHAnsi"/>
          </w:rPr>
          <w:t>ve to</w:t>
        </w:r>
        <w:proofErr w:type="gramEnd"/>
        <w:r>
          <w:rPr>
            <w:rFonts w:cstheme="minorHAnsi"/>
          </w:rPr>
          <w:t xml:space="preserve"> overcome its expansion goal</w:t>
        </w:r>
      </w:ins>
      <w:ins w:id="174" w:author="Ishan Gayantha" w:date="2020-05-14T01:36:00Z">
        <w:r>
          <w:rPr>
            <w:rFonts w:cstheme="minorHAnsi"/>
          </w:rPr>
          <w:t>s in order to support organizat</w:t>
        </w:r>
      </w:ins>
      <w:ins w:id="175" w:author="Ishan Gayantha" w:date="2020-05-14T01:37:00Z">
        <w:r>
          <w:rPr>
            <w:rFonts w:cstheme="minorHAnsi"/>
          </w:rPr>
          <w:t xml:space="preserve">ional strategies and increasing customer base. therefor systems need </w:t>
        </w:r>
      </w:ins>
      <w:ins w:id="176" w:author="Ishan Gayantha" w:date="2020-05-14T01:38:00Z">
        <w:r>
          <w:rPr>
            <w:rFonts w:cstheme="minorHAnsi"/>
          </w:rPr>
          <w:t>to provide availa</w:t>
        </w:r>
      </w:ins>
      <w:ins w:id="177" w:author="Ishan Gayantha" w:date="2020-05-14T01:39:00Z">
        <w:r>
          <w:rPr>
            <w:rFonts w:cstheme="minorHAnsi"/>
          </w:rPr>
          <w:t xml:space="preserve">bility to such cases. </w:t>
        </w:r>
      </w:ins>
      <w:ins w:id="178" w:author="Ishan Gayantha" w:date="2020-05-14T01:40:00Z">
        <w:r>
          <w:rPr>
            <w:rFonts w:cstheme="minorHAnsi"/>
          </w:rPr>
          <w:t xml:space="preserve">Even systems need to maintain </w:t>
        </w:r>
      </w:ins>
      <w:ins w:id="179" w:author="Ishan Gayantha" w:date="2020-05-14T01:41:00Z">
        <w:r w:rsidR="00F449E6">
          <w:rPr>
            <w:rFonts w:cstheme="minorHAnsi"/>
          </w:rPr>
          <w:t>and updated.</w:t>
        </w:r>
      </w:ins>
      <w:ins w:id="180" w:author="Ishan Gayantha" w:date="2020-05-14T01:34:00Z">
        <w:r>
          <w:rPr>
            <w:rFonts w:cstheme="minorHAnsi"/>
          </w:rPr>
          <w:t xml:space="preserve"> </w:t>
        </w:r>
      </w:ins>
      <w:ins w:id="181" w:author="Ishan Gayantha" w:date="2020-05-14T02:02:00Z">
        <w:r w:rsidR="00EE6596">
          <w:rPr>
            <w:rFonts w:cstheme="minorHAnsi"/>
          </w:rPr>
          <w:t xml:space="preserve">While supporting to increasing customer base / </w:t>
        </w:r>
        <w:proofErr w:type="gramStart"/>
        <w:r w:rsidR="00EE6596">
          <w:rPr>
            <w:rFonts w:cstheme="minorHAnsi"/>
          </w:rPr>
          <w:t>clients</w:t>
        </w:r>
        <w:proofErr w:type="gramEnd"/>
        <w:r w:rsidR="00EE6596">
          <w:rPr>
            <w:rFonts w:cstheme="minorHAnsi"/>
          </w:rPr>
          <w:t xml:space="preserve"> sy</w:t>
        </w:r>
      </w:ins>
      <w:ins w:id="182" w:author="Ishan Gayantha" w:date="2020-05-14T02:03:00Z">
        <w:r w:rsidR="00EE6596">
          <w:rPr>
            <w:rFonts w:cstheme="minorHAnsi"/>
          </w:rPr>
          <w:t>stem need to stay efficient by providing necessary availability for clients.</w:t>
        </w:r>
      </w:ins>
    </w:p>
    <w:p w14:paraId="2628CBDA" w14:textId="519DEDD4" w:rsidR="00841F21" w:rsidRDefault="00841F21" w:rsidP="00E915C7">
      <w:pPr>
        <w:pStyle w:val="ListParagraph"/>
        <w:numPr>
          <w:ilvl w:val="0"/>
          <w:numId w:val="56"/>
        </w:numPr>
        <w:spacing w:after="0" w:line="360" w:lineRule="auto"/>
        <w:rPr>
          <w:ins w:id="183" w:author="Ishan Gayantha" w:date="2020-05-14T01:42:00Z"/>
          <w:rFonts w:ascii="Arial" w:hAnsi="Arial" w:cs="Arial"/>
        </w:rPr>
      </w:pPr>
      <w:bookmarkStart w:id="184" w:name="_Hlk40327168"/>
      <w:bookmarkEnd w:id="170"/>
      <w:r w:rsidRPr="00F344BE">
        <w:rPr>
          <w:rFonts w:ascii="Arial" w:hAnsi="Arial" w:cs="Arial"/>
        </w:rPr>
        <w:lastRenderedPageBreak/>
        <w:t>Openness</w:t>
      </w:r>
    </w:p>
    <w:p w14:paraId="32B9BFCC" w14:textId="4432A72B" w:rsidR="00F449E6" w:rsidRPr="00F449E6" w:rsidRDefault="00D10714" w:rsidP="00F449E6">
      <w:pPr>
        <w:spacing w:after="0" w:line="360" w:lineRule="auto"/>
        <w:rPr>
          <w:rFonts w:ascii="Arial" w:hAnsi="Arial" w:cs="Arial"/>
          <w:rPrChange w:id="185" w:author="Ishan Gayantha" w:date="2020-05-14T01:42:00Z">
            <w:rPr/>
          </w:rPrChange>
        </w:rPr>
        <w:pPrChange w:id="186" w:author="Ishan Gayantha" w:date="2020-05-14T01:42:00Z">
          <w:pPr>
            <w:pStyle w:val="ListParagraph"/>
            <w:numPr>
              <w:numId w:val="56"/>
            </w:numPr>
            <w:spacing w:after="0" w:line="360" w:lineRule="auto"/>
            <w:ind w:left="1080" w:hanging="360"/>
          </w:pPr>
        </w:pPrChange>
      </w:pPr>
      <w:ins w:id="187" w:author="Ishan Gayantha" w:date="2020-05-14T02:01:00Z">
        <w:r w:rsidRPr="00D10714">
          <w:rPr>
            <w:rFonts w:cstheme="minorHAnsi"/>
          </w:rPr>
          <w:t>The openness of the distributed system is determined primarily by the degree to which new resource sharing services can be made available to the users. Open systems are characterized by the fact that their key interfaces are published. It is based on a uniform communication mechanism and published interface for access to shared resources. It can be constructed from heterogeneous hardware and software</w:t>
        </w:r>
      </w:ins>
      <w:ins w:id="188" w:author="Ishan Gayantha" w:date="2020-05-14T01:42:00Z">
        <w:r w:rsidR="00F449E6">
          <w:rPr>
            <w:rFonts w:cstheme="minorHAnsi"/>
          </w:rPr>
          <w:t xml:space="preserve"> </w:t>
        </w:r>
      </w:ins>
    </w:p>
    <w:p w14:paraId="65C760D0" w14:textId="77777777" w:rsidR="00F449E6" w:rsidRDefault="00841F21" w:rsidP="00E915C7">
      <w:pPr>
        <w:pStyle w:val="ListParagraph"/>
        <w:numPr>
          <w:ilvl w:val="0"/>
          <w:numId w:val="56"/>
        </w:numPr>
        <w:spacing w:after="0" w:line="360" w:lineRule="auto"/>
        <w:rPr>
          <w:ins w:id="189" w:author="Ishan Gayantha" w:date="2020-05-14T01:42:00Z"/>
          <w:rFonts w:ascii="Arial" w:hAnsi="Arial" w:cs="Arial"/>
        </w:rPr>
      </w:pPr>
      <w:bookmarkStart w:id="190" w:name="_Hlk40327229"/>
      <w:bookmarkEnd w:id="184"/>
      <w:r w:rsidRPr="00F344BE">
        <w:rPr>
          <w:rFonts w:ascii="Arial" w:hAnsi="Arial" w:cs="Arial"/>
        </w:rPr>
        <w:t xml:space="preserve">Fault Tolerance    </w:t>
      </w:r>
      <w:r w:rsidRPr="006C0CF7">
        <w:rPr>
          <w:rFonts w:ascii="Arial" w:hAnsi="Arial" w:cs="Arial"/>
        </w:rPr>
        <w:t xml:space="preserve">      </w:t>
      </w:r>
    </w:p>
    <w:p w14:paraId="38E26E6F" w14:textId="19194F87" w:rsidR="00BA1603" w:rsidRPr="00F449E6" w:rsidRDefault="00F449E6" w:rsidP="00F449E6">
      <w:pPr>
        <w:spacing w:after="0" w:line="360" w:lineRule="auto"/>
        <w:rPr>
          <w:rFonts w:ascii="Arial" w:hAnsi="Arial" w:cs="Arial"/>
          <w:rPrChange w:id="191" w:author="Ishan Gayantha" w:date="2020-05-14T01:42:00Z">
            <w:rPr/>
          </w:rPrChange>
        </w:rPr>
        <w:pPrChange w:id="192" w:author="Ishan Gayantha" w:date="2020-05-14T01:42:00Z">
          <w:pPr>
            <w:pStyle w:val="ListParagraph"/>
            <w:numPr>
              <w:numId w:val="56"/>
            </w:numPr>
            <w:spacing w:after="0" w:line="360" w:lineRule="auto"/>
            <w:ind w:left="1080" w:hanging="360"/>
          </w:pPr>
        </w:pPrChange>
      </w:pPr>
      <w:ins w:id="193" w:author="Ishan Gayantha" w:date="2020-05-14T01:43:00Z">
        <w:r>
          <w:rPr>
            <w:rFonts w:cstheme="minorHAnsi"/>
          </w:rPr>
          <w:t xml:space="preserve">Systems are constantly </w:t>
        </w:r>
        <w:proofErr w:type="gramStart"/>
        <w:r>
          <w:rPr>
            <w:rFonts w:cstheme="minorHAnsi"/>
          </w:rPr>
          <w:t>faces</w:t>
        </w:r>
        <w:proofErr w:type="gramEnd"/>
        <w:r>
          <w:rPr>
            <w:rFonts w:cstheme="minorHAnsi"/>
          </w:rPr>
          <w:t xml:space="preserve"> issues like system failures, bugs and many other </w:t>
        </w:r>
      </w:ins>
      <w:ins w:id="194" w:author="Ishan Gayantha" w:date="2020-05-14T01:44:00Z">
        <w:r>
          <w:rPr>
            <w:rFonts w:cstheme="minorHAnsi"/>
          </w:rPr>
          <w:t xml:space="preserve">issues which can cause Sevier </w:t>
        </w:r>
      </w:ins>
      <w:ins w:id="195" w:author="Ishan Gayantha" w:date="2020-05-14T02:01:00Z">
        <w:r w:rsidR="00EE6596">
          <w:rPr>
            <w:rFonts w:cstheme="minorHAnsi"/>
          </w:rPr>
          <w:t>downtime which</w:t>
        </w:r>
      </w:ins>
      <w:ins w:id="196" w:author="Ishan Gayantha" w:date="2020-05-14T01:45:00Z">
        <w:r>
          <w:rPr>
            <w:rFonts w:cstheme="minorHAnsi"/>
          </w:rPr>
          <w:t xml:space="preserve"> is not good for a distributed system. </w:t>
        </w:r>
      </w:ins>
      <w:ins w:id="197" w:author="Ishan Gayantha" w:date="2020-05-14T01:46:00Z">
        <w:r>
          <w:rPr>
            <w:rFonts w:cstheme="minorHAnsi"/>
          </w:rPr>
          <w:t>Consequently</w:t>
        </w:r>
      </w:ins>
      <w:ins w:id="198" w:author="Ishan Gayantha" w:date="2020-05-14T01:45:00Z">
        <w:r>
          <w:rPr>
            <w:rFonts w:cstheme="minorHAnsi"/>
          </w:rPr>
          <w:t xml:space="preserve">, systems like this need to </w:t>
        </w:r>
      </w:ins>
      <w:ins w:id="199" w:author="Ishan Gayantha" w:date="2020-05-14T01:46:00Z">
        <w:r>
          <w:rPr>
            <w:rFonts w:cstheme="minorHAnsi"/>
          </w:rPr>
          <w:t>handle proper mechanism to face and mitigate partial failures.</w:t>
        </w:r>
      </w:ins>
      <w:ins w:id="200" w:author="Ishan Gayantha" w:date="2020-05-14T01:49:00Z">
        <w:r w:rsidR="00536D5F">
          <w:rPr>
            <w:rFonts w:cstheme="minorHAnsi"/>
          </w:rPr>
          <w:t xml:space="preserve"> System </w:t>
        </w:r>
        <w:proofErr w:type="gramStart"/>
        <w:r w:rsidR="00536D5F">
          <w:rPr>
            <w:rFonts w:cstheme="minorHAnsi"/>
          </w:rPr>
          <w:t>has to</w:t>
        </w:r>
        <w:proofErr w:type="gramEnd"/>
        <w:r w:rsidR="00536D5F">
          <w:rPr>
            <w:rFonts w:cstheme="minorHAnsi"/>
          </w:rPr>
          <w:t xml:space="preserve"> overcome such issues by replicating system, distributing components in dif</w:t>
        </w:r>
      </w:ins>
      <w:ins w:id="201" w:author="Ishan Gayantha" w:date="2020-05-14T01:50:00Z">
        <w:r w:rsidR="00536D5F">
          <w:rPr>
            <w:rFonts w:cstheme="minorHAnsi"/>
          </w:rPr>
          <w:t xml:space="preserve">ferent machines like wise. </w:t>
        </w:r>
      </w:ins>
      <w:ins w:id="202" w:author="Ishan Gayantha" w:date="2020-05-14T02:01:00Z">
        <w:r w:rsidR="00EE6596">
          <w:rPr>
            <w:rFonts w:cstheme="minorHAnsi"/>
          </w:rPr>
          <w:t>Therefore,</w:t>
        </w:r>
      </w:ins>
      <w:ins w:id="203" w:author="Ishan Gayantha" w:date="2020-05-14T01:50:00Z">
        <w:r w:rsidR="00536D5F">
          <w:rPr>
            <w:rFonts w:cstheme="minorHAnsi"/>
          </w:rPr>
          <w:t xml:space="preserve"> system will tolerant </w:t>
        </w:r>
        <w:r w:rsidR="00D10714">
          <w:rPr>
            <w:rFonts w:cstheme="minorHAnsi"/>
          </w:rPr>
          <w:t>for unexpected failures.</w:t>
        </w:r>
      </w:ins>
      <w:ins w:id="204" w:author="Ishan Gayantha" w:date="2020-05-14T01:46:00Z">
        <w:r>
          <w:rPr>
            <w:rFonts w:cstheme="minorHAnsi"/>
          </w:rPr>
          <w:t xml:space="preserve"> </w:t>
        </w:r>
      </w:ins>
      <w:r w:rsidR="00841F21" w:rsidRPr="00F449E6">
        <w:rPr>
          <w:rFonts w:ascii="Arial" w:hAnsi="Arial" w:cs="Arial"/>
          <w:rPrChange w:id="205" w:author="Ishan Gayantha" w:date="2020-05-14T01:42:00Z">
            <w:rPr/>
          </w:rPrChange>
        </w:rPr>
        <w:t xml:space="preserve">         </w:t>
      </w:r>
    </w:p>
    <w:bookmarkEnd w:id="190"/>
    <w:p w14:paraId="75D2E6BA" w14:textId="4A74ECC4" w:rsidR="007803DC" w:rsidRDefault="00F92BFE" w:rsidP="00E915C7">
      <w:pPr>
        <w:pStyle w:val="ListParagraph"/>
        <w:numPr>
          <w:ilvl w:val="0"/>
          <w:numId w:val="57"/>
        </w:numPr>
        <w:spacing w:after="0" w:line="480" w:lineRule="auto"/>
        <w:jc w:val="both"/>
        <w:rPr>
          <w:ins w:id="206" w:author="Ishan Gayantha" w:date="2020-05-14T02:04:00Z"/>
          <w:rFonts w:ascii="Arial" w:hAnsi="Arial" w:cs="Arial"/>
        </w:rPr>
      </w:pPr>
      <w:r w:rsidRPr="00F344BE">
        <w:rPr>
          <w:rFonts w:ascii="Arial" w:hAnsi="Arial" w:cs="Arial"/>
        </w:rPr>
        <w:t xml:space="preserve">Explain how a </w:t>
      </w:r>
      <w:bookmarkStart w:id="207" w:name="_GoBack"/>
      <w:r w:rsidRPr="00F344BE">
        <w:rPr>
          <w:rFonts w:ascii="Arial" w:hAnsi="Arial" w:cs="Arial"/>
        </w:rPr>
        <w:t>distributed transaction based on two phase commit protocol mechanism is faithful to the atomicity principle</w:t>
      </w:r>
      <w:bookmarkEnd w:id="207"/>
      <w:r w:rsidRPr="00F344BE">
        <w:rPr>
          <w:rFonts w:ascii="Arial" w:hAnsi="Arial" w:cs="Arial"/>
        </w:rPr>
        <w:t xml:space="preserve"> using a proper diagram.  </w:t>
      </w:r>
      <w:r w:rsidR="00D02DBB" w:rsidRPr="00F344BE">
        <w:rPr>
          <w:rFonts w:ascii="Arial" w:hAnsi="Arial" w:cs="Arial"/>
        </w:rPr>
        <w:t xml:space="preserve"> </w:t>
      </w:r>
      <w:r w:rsidR="007803DC">
        <w:rPr>
          <w:rFonts w:ascii="Arial" w:hAnsi="Arial" w:cs="Arial"/>
        </w:rPr>
        <w:tab/>
      </w:r>
      <w:r w:rsidR="007803DC">
        <w:rPr>
          <w:rFonts w:ascii="Arial" w:hAnsi="Arial" w:cs="Arial"/>
        </w:rPr>
        <w:tab/>
      </w:r>
      <w:r w:rsidR="007803DC">
        <w:rPr>
          <w:rFonts w:ascii="Arial" w:hAnsi="Arial" w:cs="Arial"/>
        </w:rPr>
        <w:tab/>
      </w:r>
      <w:r w:rsidR="005A62DB" w:rsidRPr="00F344BE">
        <w:rPr>
          <w:rFonts w:ascii="Arial" w:hAnsi="Arial" w:cs="Arial"/>
        </w:rPr>
        <w:t>(</w:t>
      </w:r>
      <w:r w:rsidR="005A62DB" w:rsidRPr="00F344BE">
        <w:rPr>
          <w:rFonts w:ascii="Arial" w:hAnsi="Arial" w:cs="Arial"/>
          <w:b/>
        </w:rPr>
        <w:t>08 M</w:t>
      </w:r>
      <w:r w:rsidRPr="00F344BE">
        <w:rPr>
          <w:rFonts w:ascii="Arial" w:hAnsi="Arial" w:cs="Arial"/>
          <w:b/>
        </w:rPr>
        <w:t>arks)</w:t>
      </w:r>
      <w:r w:rsidRPr="00F344BE">
        <w:rPr>
          <w:rFonts w:ascii="Arial" w:hAnsi="Arial" w:cs="Arial"/>
        </w:rPr>
        <w:t xml:space="preserve">  </w:t>
      </w:r>
    </w:p>
    <w:p w14:paraId="02ABF9EB" w14:textId="616B5E20" w:rsidR="00EE6596" w:rsidRPr="00EE6596" w:rsidRDefault="00EE6596" w:rsidP="00EE6596">
      <w:pPr>
        <w:spacing w:after="0" w:line="480" w:lineRule="auto"/>
        <w:jc w:val="both"/>
        <w:rPr>
          <w:rFonts w:ascii="Arial" w:hAnsi="Arial" w:cs="Arial"/>
          <w:rPrChange w:id="208" w:author="Ishan Gayantha" w:date="2020-05-14T02:04:00Z">
            <w:rPr/>
          </w:rPrChange>
        </w:rPr>
        <w:pPrChange w:id="209" w:author="Ishan Gayantha" w:date="2020-05-14T02:04:00Z">
          <w:pPr>
            <w:pStyle w:val="ListParagraph"/>
            <w:numPr>
              <w:numId w:val="57"/>
            </w:numPr>
            <w:spacing w:after="0" w:line="480" w:lineRule="auto"/>
            <w:ind w:left="360" w:hanging="360"/>
            <w:jc w:val="both"/>
          </w:pPr>
        </w:pPrChange>
      </w:pPr>
      <w:ins w:id="210" w:author="Ishan Gayantha" w:date="2020-05-14T02:04:00Z">
        <w:r>
          <w:rPr>
            <w:rFonts w:cstheme="minorHAnsi"/>
          </w:rPr>
          <w:t xml:space="preserve">failures. </w:t>
        </w:r>
        <w:r w:rsidRPr="00006A99">
          <w:rPr>
            <w:rFonts w:ascii="Arial" w:hAnsi="Arial" w:cs="Arial"/>
          </w:rPr>
          <w:t xml:space="preserve">         </w:t>
        </w:r>
      </w:ins>
      <w:ins w:id="211" w:author="Ishan Gayantha" w:date="2020-05-14T02:07:00Z">
        <w:r>
          <w:rPr>
            <w:rFonts w:ascii="Arial" w:hAnsi="Arial" w:cs="Arial"/>
          </w:rPr>
          <w:t>[SNAP]</w:t>
        </w:r>
      </w:ins>
    </w:p>
    <w:p w14:paraId="5B510D5D" w14:textId="6F06D80D" w:rsidR="007803DC" w:rsidRPr="00EE6596" w:rsidRDefault="00C86017" w:rsidP="00E915C7">
      <w:pPr>
        <w:pStyle w:val="ListParagraph"/>
        <w:numPr>
          <w:ilvl w:val="0"/>
          <w:numId w:val="57"/>
        </w:numPr>
        <w:spacing w:after="200" w:line="480" w:lineRule="auto"/>
        <w:rPr>
          <w:ins w:id="212" w:author="Ishan Gayantha" w:date="2020-05-14T02:07:00Z"/>
          <w:rFonts w:ascii="Arial" w:hAnsi="Arial" w:cs="Arial"/>
          <w:rPrChange w:id="213" w:author="Ishan Gayantha" w:date="2020-05-14T02:07:00Z">
            <w:rPr>
              <w:ins w:id="214" w:author="Ishan Gayantha" w:date="2020-05-14T02:07:00Z"/>
              <w:rFonts w:ascii="Arial" w:hAnsi="Arial" w:cs="Arial"/>
              <w:b/>
            </w:rPr>
          </w:rPrChange>
        </w:rPr>
      </w:pPr>
      <w:r w:rsidRPr="00F344BE">
        <w:rPr>
          <w:rFonts w:ascii="Arial" w:hAnsi="Arial" w:cs="Arial"/>
        </w:rPr>
        <w:t>Describe the concept of</w:t>
      </w:r>
      <w:r w:rsidR="000F20AB" w:rsidRPr="00F344BE">
        <w:rPr>
          <w:rFonts w:ascii="Arial" w:hAnsi="Arial" w:cs="Arial"/>
        </w:rPr>
        <w:t xml:space="preserve"> </w:t>
      </w:r>
      <w:r w:rsidR="00EF067A" w:rsidRPr="00F344BE">
        <w:rPr>
          <w:rFonts w:ascii="Arial" w:hAnsi="Arial" w:cs="Arial"/>
        </w:rPr>
        <w:t>full</w:t>
      </w:r>
      <w:ins w:id="215" w:author="Bogdan Ghita" w:date="2020-04-21T17:00:00Z">
        <w:r w:rsidR="00C149C8">
          <w:rPr>
            <w:rFonts w:ascii="Arial" w:hAnsi="Arial" w:cs="Arial"/>
          </w:rPr>
          <w:t xml:space="preserve"> </w:t>
        </w:r>
      </w:ins>
      <w:del w:id="216" w:author="Bogdan Ghita" w:date="2020-04-21T17:00:00Z">
        <w:r w:rsidR="000F20AB" w:rsidRPr="00F344BE" w:rsidDel="00C149C8">
          <w:rPr>
            <w:rFonts w:ascii="Arial" w:hAnsi="Arial" w:cs="Arial"/>
          </w:rPr>
          <w:delText>-</w:delText>
        </w:r>
      </w:del>
      <w:r w:rsidR="000F20AB" w:rsidRPr="00F344BE">
        <w:rPr>
          <w:rFonts w:ascii="Arial" w:hAnsi="Arial" w:cs="Arial"/>
        </w:rPr>
        <w:t>virtualization</w:t>
      </w:r>
      <w:r w:rsidR="007803DC">
        <w:rPr>
          <w:rFonts w:ascii="Arial" w:hAnsi="Arial" w:cs="Arial"/>
        </w:rPr>
        <w:t>.</w:t>
      </w:r>
      <w:r w:rsidR="000F20AB" w:rsidRPr="00F344BE">
        <w:rPr>
          <w:rFonts w:ascii="Arial" w:hAnsi="Arial" w:cs="Arial"/>
        </w:rPr>
        <w:t xml:space="preserve">    </w:t>
      </w:r>
      <w:r w:rsidR="00EF067A" w:rsidRPr="00F344BE">
        <w:rPr>
          <w:rFonts w:ascii="Arial" w:hAnsi="Arial" w:cs="Arial"/>
        </w:rPr>
        <w:t xml:space="preserve">               </w:t>
      </w:r>
      <w:r w:rsidR="005A62DB" w:rsidRPr="00F344BE">
        <w:rPr>
          <w:rFonts w:ascii="Arial" w:hAnsi="Arial" w:cs="Arial"/>
        </w:rPr>
        <w:t xml:space="preserve">                              </w:t>
      </w:r>
      <w:r w:rsidR="00D02DBB" w:rsidRPr="00F344BE">
        <w:rPr>
          <w:rFonts w:ascii="Arial" w:hAnsi="Arial" w:cs="Arial"/>
        </w:rPr>
        <w:t xml:space="preserve">  </w:t>
      </w:r>
      <w:r w:rsidR="007803DC">
        <w:rPr>
          <w:rFonts w:ascii="Arial" w:hAnsi="Arial" w:cs="Arial"/>
        </w:rPr>
        <w:tab/>
      </w:r>
      <w:r w:rsidR="00EF067A" w:rsidRPr="00F344BE">
        <w:rPr>
          <w:rFonts w:ascii="Arial" w:hAnsi="Arial" w:cs="Arial"/>
          <w:b/>
        </w:rPr>
        <w:t>(05 Marks</w:t>
      </w:r>
      <w:r w:rsidR="004148D4" w:rsidRPr="00F344BE">
        <w:rPr>
          <w:rFonts w:ascii="Arial" w:hAnsi="Arial" w:cs="Arial"/>
          <w:b/>
        </w:rPr>
        <w:t xml:space="preserve">) </w:t>
      </w:r>
    </w:p>
    <w:p w14:paraId="749B502C" w14:textId="3C4520D0" w:rsidR="00EE6596" w:rsidRPr="00EE6596" w:rsidRDefault="00EE6596" w:rsidP="00EE6596">
      <w:pPr>
        <w:spacing w:after="200" w:line="480" w:lineRule="auto"/>
        <w:rPr>
          <w:rFonts w:ascii="Arial" w:hAnsi="Arial" w:cs="Arial"/>
          <w:rPrChange w:id="217" w:author="Ishan Gayantha" w:date="2020-05-14T02:07:00Z">
            <w:rPr/>
          </w:rPrChange>
        </w:rPr>
        <w:pPrChange w:id="218" w:author="Ishan Gayantha" w:date="2020-05-14T02:07:00Z">
          <w:pPr>
            <w:pStyle w:val="ListParagraph"/>
            <w:numPr>
              <w:numId w:val="57"/>
            </w:numPr>
            <w:spacing w:after="200" w:line="480" w:lineRule="auto"/>
            <w:ind w:left="360" w:hanging="360"/>
          </w:pPr>
        </w:pPrChange>
      </w:pPr>
      <w:bookmarkStart w:id="219" w:name="_Hlk40327325"/>
      <w:ins w:id="220" w:author="Ishan Gayantha" w:date="2020-05-14T02:07:00Z">
        <w:r>
          <w:rPr>
            <w:rFonts w:ascii="Arial" w:hAnsi="Arial" w:cs="Arial"/>
          </w:rPr>
          <w:t>Full Virtualization</w:t>
        </w:r>
      </w:ins>
      <w:ins w:id="221" w:author="Ishan Gayantha" w:date="2020-05-14T02:26:00Z">
        <w:r w:rsidR="00347635">
          <w:rPr>
            <w:rFonts w:ascii="Arial" w:hAnsi="Arial" w:cs="Arial"/>
          </w:rPr>
          <w:t xml:space="preserve"> is </w:t>
        </w:r>
      </w:ins>
      <w:ins w:id="222" w:author="Ishan Gayantha" w:date="2020-05-14T02:27:00Z">
        <w:r w:rsidR="00347635">
          <w:rPr>
            <w:rFonts w:ascii="Arial" w:hAnsi="Arial" w:cs="Arial"/>
          </w:rPr>
          <w:t xml:space="preserve">a virtualization method that make hypervisor </w:t>
        </w:r>
      </w:ins>
      <w:ins w:id="223" w:author="Ishan Gayantha" w:date="2020-05-14T02:30:00Z">
        <w:r w:rsidR="00347635">
          <w:rPr>
            <w:rFonts w:ascii="Arial" w:hAnsi="Arial" w:cs="Arial"/>
          </w:rPr>
          <w:t xml:space="preserve">as intermediate layer between Physical hardware and OS </w:t>
        </w:r>
      </w:ins>
      <w:ins w:id="224" w:author="Ishan Gayantha" w:date="2020-05-14T02:31:00Z">
        <w:r w:rsidR="00347635">
          <w:rPr>
            <w:rFonts w:ascii="Arial" w:hAnsi="Arial" w:cs="Arial"/>
          </w:rPr>
          <w:t>with its service requests.</w:t>
        </w:r>
      </w:ins>
      <w:ins w:id="225" w:author="Ishan Gayantha" w:date="2020-05-14T02:34:00Z">
        <w:r w:rsidR="00347635">
          <w:rPr>
            <w:rFonts w:ascii="Arial" w:hAnsi="Arial" w:cs="Arial"/>
          </w:rPr>
          <w:t xml:space="preserve"> </w:t>
        </w:r>
      </w:ins>
      <w:ins w:id="226" w:author="Ishan Gayantha" w:date="2020-05-14T02:35:00Z">
        <w:r w:rsidR="00347635">
          <w:rPr>
            <w:rFonts w:ascii="Arial" w:hAnsi="Arial" w:cs="Arial"/>
          </w:rPr>
          <w:t xml:space="preserve">Operating systems and its program run on </w:t>
        </w:r>
        <w:proofErr w:type="gramStart"/>
        <w:r w:rsidR="00347635">
          <w:rPr>
            <w:rFonts w:ascii="Arial" w:hAnsi="Arial" w:cs="Arial"/>
          </w:rPr>
          <w:t xml:space="preserve">hypervisor </w:t>
        </w:r>
      </w:ins>
      <w:ins w:id="227" w:author="Ishan Gayantha" w:date="2020-05-14T02:27:00Z">
        <w:r w:rsidR="00347635">
          <w:rPr>
            <w:rFonts w:ascii="Arial" w:hAnsi="Arial" w:cs="Arial"/>
          </w:rPr>
          <w:t xml:space="preserve"> </w:t>
        </w:r>
      </w:ins>
      <w:ins w:id="228" w:author="Ishan Gayantha" w:date="2020-05-14T02:36:00Z">
        <w:r w:rsidR="00812E73">
          <w:rPr>
            <w:rFonts w:ascii="Arial" w:hAnsi="Arial" w:cs="Arial"/>
          </w:rPr>
          <w:t>and</w:t>
        </w:r>
        <w:proofErr w:type="gramEnd"/>
        <w:r w:rsidR="00812E73">
          <w:rPr>
            <w:rFonts w:ascii="Arial" w:hAnsi="Arial" w:cs="Arial"/>
          </w:rPr>
          <w:t xml:space="preserve"> </w:t>
        </w:r>
      </w:ins>
      <w:ins w:id="229" w:author="Ishan Gayantha" w:date="2020-05-14T02:37:00Z">
        <w:r w:rsidR="00812E73">
          <w:rPr>
            <w:rFonts w:ascii="Arial" w:hAnsi="Arial" w:cs="Arial"/>
          </w:rPr>
          <w:t xml:space="preserve">it’s a complete isolation of guest virtual machines </w:t>
        </w:r>
      </w:ins>
      <w:ins w:id="230" w:author="Ishan Gayantha" w:date="2020-05-14T02:38:00Z">
        <w:r w:rsidR="00812E73">
          <w:rPr>
            <w:rFonts w:ascii="Arial" w:hAnsi="Arial" w:cs="Arial"/>
          </w:rPr>
          <w:t xml:space="preserve">from host computer. </w:t>
        </w:r>
      </w:ins>
    </w:p>
    <w:bookmarkEnd w:id="219"/>
    <w:p w14:paraId="0BFFE6AB" w14:textId="5815D2CF" w:rsidR="00562794" w:rsidRPr="00812E73" w:rsidRDefault="000F20AB" w:rsidP="00E915C7">
      <w:pPr>
        <w:pStyle w:val="ListParagraph"/>
        <w:numPr>
          <w:ilvl w:val="0"/>
          <w:numId w:val="57"/>
        </w:numPr>
        <w:spacing w:after="200" w:line="480" w:lineRule="auto"/>
        <w:rPr>
          <w:ins w:id="231" w:author="Ishan Gayantha" w:date="2020-05-14T02:38:00Z"/>
          <w:rFonts w:ascii="Arial" w:hAnsi="Arial" w:cs="Arial"/>
          <w:rPrChange w:id="232" w:author="Ishan Gayantha" w:date="2020-05-14T02:38:00Z">
            <w:rPr>
              <w:ins w:id="233" w:author="Ishan Gayantha" w:date="2020-05-14T02:38:00Z"/>
              <w:rFonts w:ascii="Arial" w:hAnsi="Arial" w:cs="Arial"/>
              <w:b/>
            </w:rPr>
          </w:rPrChange>
        </w:rPr>
      </w:pPr>
      <w:r w:rsidRPr="00F344BE">
        <w:rPr>
          <w:rFonts w:ascii="Arial" w:hAnsi="Arial" w:cs="Arial"/>
        </w:rPr>
        <w:t>Describe the advantages of virtualization for a business IT center.</w:t>
      </w:r>
      <w:r w:rsidRPr="00F344BE">
        <w:rPr>
          <w:rFonts w:ascii="Arial" w:hAnsi="Arial" w:cs="Arial"/>
          <w:b/>
        </w:rPr>
        <w:t xml:space="preserve">        </w:t>
      </w:r>
      <w:r w:rsidR="00D02DBB" w:rsidRPr="00F344BE">
        <w:rPr>
          <w:rFonts w:ascii="Arial" w:hAnsi="Arial" w:cs="Arial"/>
          <w:b/>
        </w:rPr>
        <w:t xml:space="preserve">   </w:t>
      </w:r>
      <w:r w:rsidR="007803DC">
        <w:rPr>
          <w:rFonts w:ascii="Arial" w:hAnsi="Arial" w:cs="Arial"/>
          <w:b/>
        </w:rPr>
        <w:tab/>
      </w:r>
      <w:r w:rsidR="004148D4" w:rsidRPr="00F344BE">
        <w:rPr>
          <w:rFonts w:ascii="Arial" w:hAnsi="Arial" w:cs="Arial"/>
          <w:b/>
        </w:rPr>
        <w:t>(05 Marks)</w:t>
      </w:r>
      <w:r w:rsidRPr="00F344BE">
        <w:rPr>
          <w:rFonts w:ascii="Arial" w:hAnsi="Arial" w:cs="Arial"/>
          <w:b/>
        </w:rPr>
        <w:t xml:space="preserve">    </w:t>
      </w:r>
    </w:p>
    <w:p w14:paraId="08676F50" w14:textId="7E80ADD7" w:rsidR="00617F89" w:rsidRDefault="00A4478E" w:rsidP="00812E73">
      <w:pPr>
        <w:spacing w:after="200" w:line="480" w:lineRule="auto"/>
        <w:rPr>
          <w:ins w:id="234" w:author="Ishan Gayantha" w:date="2020-05-14T03:13:00Z"/>
          <w:rFonts w:ascii="Arial" w:hAnsi="Arial" w:cs="Arial"/>
        </w:rPr>
      </w:pPr>
      <w:bookmarkStart w:id="235" w:name="_Hlk40327354"/>
      <w:ins w:id="236" w:author="Ishan Gayantha" w:date="2020-05-14T03:03:00Z">
        <w:r>
          <w:rPr>
            <w:rFonts w:ascii="Arial" w:hAnsi="Arial" w:cs="Arial"/>
          </w:rPr>
          <w:t>Maintaining Datacenter is a hard and complex process which require enormous am</w:t>
        </w:r>
      </w:ins>
      <w:ins w:id="237" w:author="Ishan Gayantha" w:date="2020-05-14T03:04:00Z">
        <w:r>
          <w:rPr>
            <w:rFonts w:ascii="Arial" w:hAnsi="Arial" w:cs="Arial"/>
          </w:rPr>
          <w:t xml:space="preserve">ount of resources like hardware and facilities like space, cooling and electricity. </w:t>
        </w:r>
      </w:ins>
      <w:ins w:id="238" w:author="Ishan Gayantha" w:date="2020-05-14T03:05:00Z">
        <w:r>
          <w:rPr>
            <w:rFonts w:ascii="Arial" w:hAnsi="Arial" w:cs="Arial"/>
          </w:rPr>
          <w:t xml:space="preserve">When growing hardware resources, it requires more and more facilities. </w:t>
        </w:r>
      </w:ins>
      <w:ins w:id="239" w:author="Ishan Gayantha" w:date="2020-05-14T03:07:00Z">
        <w:r>
          <w:rPr>
            <w:rFonts w:ascii="Arial" w:hAnsi="Arial" w:cs="Arial"/>
          </w:rPr>
          <w:t>Cause of that companies, organizations enterprises require hu</w:t>
        </w:r>
      </w:ins>
      <w:ins w:id="240" w:author="Ishan Gayantha" w:date="2020-05-14T03:08:00Z">
        <w:r>
          <w:rPr>
            <w:rFonts w:ascii="Arial" w:hAnsi="Arial" w:cs="Arial"/>
          </w:rPr>
          <w:t xml:space="preserve">ge amount of money to maintain such facility. With visualization </w:t>
        </w:r>
      </w:ins>
      <w:ins w:id="241" w:author="Ishan Gayantha" w:date="2020-05-14T03:10:00Z">
        <w:r>
          <w:rPr>
            <w:rFonts w:ascii="Arial" w:hAnsi="Arial" w:cs="Arial"/>
          </w:rPr>
          <w:t xml:space="preserve">one physical machine can divide into few virtual machines. </w:t>
        </w:r>
      </w:ins>
      <w:ins w:id="242" w:author="Ishan Gayantha" w:date="2020-05-14T03:12:00Z">
        <w:r>
          <w:rPr>
            <w:rFonts w:ascii="Arial" w:hAnsi="Arial" w:cs="Arial"/>
          </w:rPr>
          <w:t>Therefore,</w:t>
        </w:r>
      </w:ins>
      <w:ins w:id="243" w:author="Ishan Gayantha" w:date="2020-05-14T03:11:00Z">
        <w:r>
          <w:rPr>
            <w:rFonts w:ascii="Arial" w:hAnsi="Arial" w:cs="Arial"/>
          </w:rPr>
          <w:t xml:space="preserve"> requirement </w:t>
        </w:r>
        <w:r>
          <w:rPr>
            <w:rFonts w:ascii="Arial" w:hAnsi="Arial" w:cs="Arial"/>
          </w:rPr>
          <w:lastRenderedPageBreak/>
          <w:t xml:space="preserve">of physical machine is lower and required facilities </w:t>
        </w:r>
      </w:ins>
      <w:ins w:id="244" w:author="Ishan Gayantha" w:date="2020-05-14T03:12:00Z">
        <w:r>
          <w:rPr>
            <w:rFonts w:ascii="Arial" w:hAnsi="Arial" w:cs="Arial"/>
          </w:rPr>
          <w:t xml:space="preserve">will reduce. Cause of </w:t>
        </w:r>
      </w:ins>
      <w:ins w:id="245" w:author="Ishan Gayantha" w:date="2020-05-14T03:13:00Z">
        <w:r w:rsidR="00617F89">
          <w:rPr>
            <w:rFonts w:ascii="Arial" w:hAnsi="Arial" w:cs="Arial"/>
          </w:rPr>
          <w:t>that comparatively</w:t>
        </w:r>
        <w:r>
          <w:rPr>
            <w:rFonts w:ascii="Arial" w:hAnsi="Arial" w:cs="Arial"/>
          </w:rPr>
          <w:t xml:space="preserve"> lower cost required to maintain such facility</w:t>
        </w:r>
        <w:r w:rsidR="00617F89">
          <w:rPr>
            <w:rFonts w:ascii="Arial" w:hAnsi="Arial" w:cs="Arial"/>
          </w:rPr>
          <w:t xml:space="preserve">. </w:t>
        </w:r>
      </w:ins>
    </w:p>
    <w:p w14:paraId="584542E3" w14:textId="784DF944" w:rsidR="00812E73" w:rsidRPr="00812E73" w:rsidRDefault="00A4478E" w:rsidP="00812E73">
      <w:pPr>
        <w:spacing w:after="200" w:line="480" w:lineRule="auto"/>
        <w:rPr>
          <w:rFonts w:ascii="Arial" w:hAnsi="Arial" w:cs="Arial"/>
          <w:rPrChange w:id="246" w:author="Ishan Gayantha" w:date="2020-05-14T02:38:00Z">
            <w:rPr/>
          </w:rPrChange>
        </w:rPr>
        <w:pPrChange w:id="247" w:author="Ishan Gayantha" w:date="2020-05-14T02:38:00Z">
          <w:pPr>
            <w:pStyle w:val="ListParagraph"/>
            <w:numPr>
              <w:numId w:val="57"/>
            </w:numPr>
            <w:spacing w:after="200" w:line="480" w:lineRule="auto"/>
            <w:ind w:left="360" w:hanging="360"/>
          </w:pPr>
        </w:pPrChange>
      </w:pPr>
      <w:ins w:id="248" w:author="Ishan Gayantha" w:date="2020-05-14T03:05:00Z">
        <w:r>
          <w:rPr>
            <w:rFonts w:ascii="Arial" w:hAnsi="Arial" w:cs="Arial"/>
          </w:rPr>
          <w:t xml:space="preserve"> </w:t>
        </w:r>
      </w:ins>
      <w:ins w:id="249" w:author="Ishan Gayantha" w:date="2020-05-14T03:15:00Z">
        <w:r w:rsidR="00617F89">
          <w:rPr>
            <w:rFonts w:ascii="Arial" w:hAnsi="Arial" w:cs="Arial"/>
          </w:rPr>
          <w:t>Since virtual s</w:t>
        </w:r>
      </w:ins>
      <w:ins w:id="250" w:author="Ishan Gayantha" w:date="2020-05-14T03:16:00Z">
        <w:r w:rsidR="00617F89">
          <w:rPr>
            <w:rFonts w:ascii="Arial" w:hAnsi="Arial" w:cs="Arial"/>
          </w:rPr>
          <w:t xml:space="preserve">erver is easily maintainable, </w:t>
        </w:r>
      </w:ins>
      <w:ins w:id="251" w:author="Ishan Gayantha" w:date="2020-05-14T03:21:00Z">
        <w:r w:rsidR="00617F89">
          <w:rPr>
            <w:rFonts w:ascii="Arial" w:hAnsi="Arial" w:cs="Arial"/>
          </w:rPr>
          <w:t xml:space="preserve">immediate recovery options can be applied easily comparing to </w:t>
        </w:r>
      </w:ins>
      <w:ins w:id="252" w:author="Ishan Gayantha" w:date="2020-05-14T03:22:00Z">
        <w:r w:rsidR="00617F89">
          <w:rPr>
            <w:rFonts w:ascii="Arial" w:hAnsi="Arial" w:cs="Arial"/>
          </w:rPr>
          <w:t>recovering whole physical server. Therefore, it’s easy to recover small port</w:t>
        </w:r>
      </w:ins>
      <w:ins w:id="253" w:author="Ishan Gayantha" w:date="2020-05-14T03:23:00Z">
        <w:r w:rsidR="00617F89">
          <w:rPr>
            <w:rFonts w:ascii="Arial" w:hAnsi="Arial" w:cs="Arial"/>
          </w:rPr>
          <w:t xml:space="preserve">ions which are required to be recovered. </w:t>
        </w:r>
      </w:ins>
      <w:ins w:id="254" w:author="Ishan Gayantha" w:date="2020-05-14T03:24:00Z">
        <w:r w:rsidR="00DB5229">
          <w:rPr>
            <w:rFonts w:ascii="Arial" w:hAnsi="Arial" w:cs="Arial"/>
          </w:rPr>
          <w:t>For business it’s easier method to recover clients</w:t>
        </w:r>
      </w:ins>
      <w:ins w:id="255" w:author="Ishan Gayantha" w:date="2020-05-14T03:41:00Z">
        <w:r w:rsidR="005E130C">
          <w:rPr>
            <w:rFonts w:ascii="Arial" w:hAnsi="Arial" w:cs="Arial"/>
          </w:rPr>
          <w:t xml:space="preserve"> and sails information. It also useful to create </w:t>
        </w:r>
      </w:ins>
      <w:ins w:id="256" w:author="Ishan Gayantha" w:date="2020-05-14T03:42:00Z">
        <w:r w:rsidR="005E130C">
          <w:rPr>
            <w:rFonts w:ascii="Arial" w:hAnsi="Arial" w:cs="Arial"/>
          </w:rPr>
          <w:t>replicas.</w:t>
        </w:r>
      </w:ins>
      <w:ins w:id="257" w:author="Ishan Gayantha" w:date="2020-05-14T03:24:00Z">
        <w:r w:rsidR="00DB5229">
          <w:rPr>
            <w:rFonts w:ascii="Arial" w:hAnsi="Arial" w:cs="Arial"/>
          </w:rPr>
          <w:t xml:space="preserve"> </w:t>
        </w:r>
      </w:ins>
    </w:p>
    <w:bookmarkEnd w:id="235"/>
    <w:p w14:paraId="382B26E3" w14:textId="33EAF704" w:rsidR="000F20AB" w:rsidRPr="00562794" w:rsidRDefault="00562794" w:rsidP="00562794">
      <w:pPr>
        <w:spacing w:after="120" w:line="360" w:lineRule="auto"/>
        <w:rPr>
          <w:rFonts w:ascii="Arial" w:hAnsi="Arial" w:cs="Arial"/>
          <w:b/>
        </w:rPr>
      </w:pPr>
      <w:r w:rsidRPr="007803DC">
        <w:rPr>
          <w:rFonts w:ascii="Arial" w:hAnsi="Arial" w:cs="Arial"/>
          <w:b/>
        </w:rPr>
        <w:t xml:space="preserve">Question </w:t>
      </w:r>
      <w:r>
        <w:rPr>
          <w:rFonts w:ascii="Arial" w:hAnsi="Arial" w:cs="Arial"/>
          <w:b/>
        </w:rPr>
        <w:t>4</w:t>
      </w:r>
    </w:p>
    <w:p w14:paraId="40AB6ADE" w14:textId="150E4170" w:rsidR="00961CA3" w:rsidRPr="006C0CF7" w:rsidRDefault="00EF067A" w:rsidP="00E915C7">
      <w:pPr>
        <w:pStyle w:val="ListParagraph"/>
        <w:numPr>
          <w:ilvl w:val="0"/>
          <w:numId w:val="36"/>
        </w:numPr>
        <w:spacing w:after="0" w:line="480" w:lineRule="auto"/>
        <w:ind w:left="360"/>
        <w:rPr>
          <w:rFonts w:ascii="Arial" w:hAnsi="Arial" w:cs="Arial"/>
          <w:b/>
        </w:rPr>
      </w:pPr>
      <w:r w:rsidRPr="00F344BE">
        <w:rPr>
          <w:rFonts w:ascii="Arial" w:hAnsi="Arial" w:cs="Arial"/>
        </w:rPr>
        <w:t xml:space="preserve">Explain three reasons </w:t>
      </w:r>
      <w:r w:rsidR="007D1C29" w:rsidRPr="00F344BE">
        <w:rPr>
          <w:rFonts w:ascii="Arial" w:hAnsi="Arial" w:cs="Arial"/>
        </w:rPr>
        <w:t>why enterprise integration is essential</w:t>
      </w:r>
      <w:r w:rsidR="00562794">
        <w:rPr>
          <w:rFonts w:ascii="Arial" w:hAnsi="Arial" w:cs="Arial"/>
        </w:rPr>
        <w:t>.</w:t>
      </w:r>
      <w:r w:rsidR="007D1C29" w:rsidRPr="00F344BE">
        <w:rPr>
          <w:rFonts w:ascii="Arial" w:hAnsi="Arial" w:cs="Arial"/>
        </w:rPr>
        <w:t xml:space="preserve">              </w:t>
      </w:r>
      <w:r w:rsidR="00562794">
        <w:rPr>
          <w:rFonts w:ascii="Arial" w:hAnsi="Arial" w:cs="Arial"/>
        </w:rPr>
        <w:tab/>
      </w:r>
      <w:r w:rsidR="00562794">
        <w:rPr>
          <w:rFonts w:ascii="Arial" w:hAnsi="Arial" w:cs="Arial"/>
        </w:rPr>
        <w:tab/>
      </w:r>
      <w:r w:rsidR="007D1C29" w:rsidRPr="00F344BE">
        <w:rPr>
          <w:rFonts w:ascii="Arial" w:hAnsi="Arial" w:cs="Arial"/>
          <w:b/>
        </w:rPr>
        <w:t>(06 Marks)</w:t>
      </w:r>
      <w:r w:rsidR="007D1C29" w:rsidRPr="00F344BE">
        <w:rPr>
          <w:rFonts w:ascii="Arial" w:hAnsi="Arial" w:cs="Arial"/>
        </w:rPr>
        <w:t xml:space="preserve"> </w:t>
      </w:r>
    </w:p>
    <w:p w14:paraId="469FDEFD" w14:textId="206FF6F5" w:rsidR="00901FC6" w:rsidRPr="006C0CF7" w:rsidRDefault="007D1C29" w:rsidP="00E915C7">
      <w:pPr>
        <w:numPr>
          <w:ilvl w:val="0"/>
          <w:numId w:val="36"/>
        </w:numPr>
        <w:spacing w:after="0" w:line="480" w:lineRule="auto"/>
        <w:ind w:left="360"/>
        <w:jc w:val="both"/>
        <w:rPr>
          <w:rFonts w:ascii="Arial" w:hAnsi="Arial" w:cs="Arial"/>
        </w:rPr>
      </w:pPr>
      <w:r w:rsidRPr="00F344BE">
        <w:rPr>
          <w:rFonts w:ascii="Arial" w:hAnsi="Arial" w:cs="Arial"/>
        </w:rPr>
        <w:t>File transfer is a one approach to enterprise integration. Select and discuss two</w:t>
      </w:r>
      <w:r w:rsidRPr="00F344BE">
        <w:rPr>
          <w:rFonts w:ascii="Arial" w:hAnsi="Arial" w:cs="Arial"/>
        </w:rPr>
        <w:br/>
        <w:t>issues concerning the files that must be addressed for this approach to work</w:t>
      </w:r>
      <w:r w:rsidRPr="00F344BE">
        <w:rPr>
          <w:rFonts w:ascii="Arial" w:hAnsi="Arial" w:cs="Arial"/>
          <w:b/>
        </w:rPr>
        <w:t>.</w:t>
      </w:r>
      <w:r w:rsidRPr="00562794">
        <w:rPr>
          <w:rStyle w:val="apple-converted-space"/>
          <w:rFonts w:ascii="Arial" w:hAnsi="Arial" w:cs="Arial"/>
          <w:shd w:val="clear" w:color="auto" w:fill="FFFFFF"/>
        </w:rPr>
        <w:t xml:space="preserve"> </w:t>
      </w:r>
      <w:r w:rsidR="00562794">
        <w:rPr>
          <w:rStyle w:val="apple-converted-space"/>
          <w:rFonts w:ascii="Arial" w:hAnsi="Arial" w:cs="Arial"/>
          <w:shd w:val="clear" w:color="auto" w:fill="FFFFFF"/>
        </w:rPr>
        <w:tab/>
      </w:r>
      <w:r w:rsidRPr="00562794">
        <w:rPr>
          <w:rFonts w:ascii="Arial" w:hAnsi="Arial" w:cs="Arial"/>
          <w:b/>
        </w:rPr>
        <w:t>(06 Marks</w:t>
      </w:r>
      <w:r w:rsidR="006C0CF7">
        <w:rPr>
          <w:rFonts w:ascii="Arial" w:hAnsi="Arial" w:cs="Arial"/>
          <w:b/>
        </w:rPr>
        <w:t>)</w:t>
      </w:r>
    </w:p>
    <w:p w14:paraId="06A55A81" w14:textId="2B7BA4F1" w:rsidR="000F20AB" w:rsidRPr="006C0CF7" w:rsidRDefault="007D1C29" w:rsidP="00E915C7">
      <w:pPr>
        <w:numPr>
          <w:ilvl w:val="0"/>
          <w:numId w:val="36"/>
        </w:numPr>
        <w:spacing w:after="0" w:line="480" w:lineRule="auto"/>
        <w:ind w:left="360"/>
        <w:rPr>
          <w:rFonts w:ascii="Arial" w:hAnsi="Arial" w:cs="Arial"/>
        </w:rPr>
      </w:pPr>
      <w:r w:rsidRPr="00F344BE">
        <w:rPr>
          <w:rFonts w:ascii="Arial" w:hAnsi="Arial" w:cs="Arial"/>
        </w:rPr>
        <w:t>What is meant by EAI (Enterprise Application Integration) middleware</w:t>
      </w:r>
      <w:r w:rsidR="009C79BF">
        <w:rPr>
          <w:rFonts w:ascii="Arial" w:hAnsi="Arial" w:cs="Arial"/>
        </w:rPr>
        <w:t>?</w:t>
      </w:r>
      <w:r w:rsidRPr="00F344BE">
        <w:rPr>
          <w:rFonts w:ascii="Arial" w:hAnsi="Arial" w:cs="Arial"/>
        </w:rPr>
        <w:t xml:space="preserve"> </w:t>
      </w:r>
      <w:r w:rsidR="00562794">
        <w:rPr>
          <w:rFonts w:ascii="Arial" w:hAnsi="Arial" w:cs="Arial"/>
        </w:rPr>
        <w:tab/>
      </w:r>
      <w:r w:rsidRPr="00562794">
        <w:rPr>
          <w:rFonts w:ascii="Arial" w:hAnsi="Arial" w:cs="Arial"/>
          <w:b/>
        </w:rPr>
        <w:t>(0</w:t>
      </w:r>
      <w:r w:rsidR="007745C7" w:rsidRPr="00562794">
        <w:rPr>
          <w:rFonts w:ascii="Arial" w:hAnsi="Arial" w:cs="Arial"/>
          <w:b/>
        </w:rPr>
        <w:t>6</w:t>
      </w:r>
      <w:r w:rsidRPr="00562794">
        <w:rPr>
          <w:rFonts w:ascii="Arial" w:hAnsi="Arial" w:cs="Arial"/>
          <w:b/>
        </w:rPr>
        <w:t xml:space="preserve"> Marks)</w:t>
      </w:r>
    </w:p>
    <w:p w14:paraId="25F66704" w14:textId="57674117" w:rsidR="00827D60" w:rsidRPr="006C0CF7" w:rsidRDefault="007D1C29" w:rsidP="00E915C7">
      <w:pPr>
        <w:pStyle w:val="ListParagraph"/>
        <w:numPr>
          <w:ilvl w:val="0"/>
          <w:numId w:val="36"/>
        </w:numPr>
        <w:spacing w:after="200" w:line="480" w:lineRule="auto"/>
        <w:ind w:left="360"/>
        <w:rPr>
          <w:rFonts w:ascii="Arial" w:hAnsi="Arial" w:cs="Arial"/>
        </w:rPr>
      </w:pPr>
      <w:r w:rsidRPr="00F344BE" w:rsidDel="007D1C29">
        <w:rPr>
          <w:rFonts w:ascii="Arial" w:hAnsi="Arial" w:cs="Arial"/>
        </w:rPr>
        <w:t xml:space="preserve"> </w:t>
      </w:r>
      <w:r w:rsidRPr="00F344BE">
        <w:rPr>
          <w:rFonts w:ascii="Arial" w:hAnsi="Arial" w:cs="Arial"/>
          <w:i/>
        </w:rPr>
        <w:t xml:space="preserve">“Cryptographic hash is a one-way function”. </w:t>
      </w:r>
      <w:r w:rsidRPr="00F344BE">
        <w:rPr>
          <w:rFonts w:ascii="Arial" w:hAnsi="Arial" w:cs="Arial"/>
        </w:rPr>
        <w:t xml:space="preserve">Explain this statement in relation to </w:t>
      </w:r>
      <w:r w:rsidR="007745C7" w:rsidRPr="00F344BE">
        <w:rPr>
          <w:rFonts w:ascii="Arial" w:hAnsi="Arial" w:cs="Arial"/>
        </w:rPr>
        <w:t>distributed</w:t>
      </w:r>
      <w:r w:rsidRPr="00F344BE">
        <w:rPr>
          <w:rFonts w:ascii="Arial" w:hAnsi="Arial" w:cs="Arial"/>
        </w:rPr>
        <w:t xml:space="preserve"> systems security</w:t>
      </w:r>
      <w:r w:rsidR="006C0CF7">
        <w:rPr>
          <w:rFonts w:ascii="Arial" w:hAnsi="Arial" w:cs="Arial"/>
        </w:rPr>
        <w:t>.</w:t>
      </w:r>
      <w:r w:rsidRPr="00F344BE">
        <w:rPr>
          <w:rFonts w:ascii="Arial" w:hAnsi="Arial" w:cs="Arial"/>
        </w:rPr>
        <w:t xml:space="preserve">   </w:t>
      </w:r>
      <w:r w:rsidR="00827D60" w:rsidRPr="00F344BE">
        <w:rPr>
          <w:rFonts w:ascii="Arial" w:hAnsi="Arial" w:cs="Arial"/>
        </w:rPr>
        <w:t xml:space="preserve">            </w:t>
      </w:r>
      <w:r w:rsidR="00827D60" w:rsidRPr="00F344BE">
        <w:rPr>
          <w:rFonts w:ascii="Arial" w:hAnsi="Arial" w:cs="Arial"/>
          <w:b/>
        </w:rPr>
        <w:t xml:space="preserve">                                                  </w:t>
      </w:r>
      <w:r w:rsidR="007745C7" w:rsidRPr="00F344BE">
        <w:rPr>
          <w:rFonts w:ascii="Arial" w:hAnsi="Arial" w:cs="Arial"/>
          <w:b/>
        </w:rPr>
        <w:t xml:space="preserve"> </w:t>
      </w:r>
      <w:r w:rsidR="00562794">
        <w:rPr>
          <w:rFonts w:ascii="Arial" w:hAnsi="Arial" w:cs="Arial"/>
          <w:b/>
        </w:rPr>
        <w:tab/>
      </w:r>
      <w:r w:rsidR="00562794">
        <w:rPr>
          <w:rFonts w:ascii="Arial" w:hAnsi="Arial" w:cs="Arial"/>
          <w:b/>
        </w:rPr>
        <w:tab/>
      </w:r>
      <w:r w:rsidR="00562794">
        <w:rPr>
          <w:rFonts w:ascii="Arial" w:hAnsi="Arial" w:cs="Arial"/>
          <w:b/>
        </w:rPr>
        <w:tab/>
      </w:r>
      <w:r w:rsidR="007745C7" w:rsidRPr="00F344BE">
        <w:rPr>
          <w:rFonts w:ascii="Arial" w:hAnsi="Arial" w:cs="Arial"/>
          <w:b/>
        </w:rPr>
        <w:t>(</w:t>
      </w:r>
      <w:r w:rsidR="00827D60" w:rsidRPr="00F344BE">
        <w:rPr>
          <w:rFonts w:ascii="Arial" w:hAnsi="Arial" w:cs="Arial"/>
          <w:b/>
        </w:rPr>
        <w:t>06 Marks)</w:t>
      </w:r>
      <w:r w:rsidR="00827D60" w:rsidRPr="00F344BE">
        <w:rPr>
          <w:rFonts w:ascii="Arial" w:hAnsi="Arial" w:cs="Arial"/>
        </w:rPr>
        <w:t xml:space="preserve">  </w:t>
      </w:r>
    </w:p>
    <w:p w14:paraId="78DAC5F0" w14:textId="0986340F" w:rsidR="00253446" w:rsidRDefault="00827D60" w:rsidP="00E915C7">
      <w:pPr>
        <w:pStyle w:val="ListParagraph"/>
        <w:numPr>
          <w:ilvl w:val="0"/>
          <w:numId w:val="36"/>
        </w:numPr>
        <w:spacing w:after="200" w:line="480" w:lineRule="auto"/>
        <w:ind w:left="360"/>
        <w:rPr>
          <w:rFonts w:ascii="Arial" w:hAnsi="Arial" w:cs="Arial"/>
          <w:sz w:val="24"/>
          <w:szCs w:val="24"/>
        </w:rPr>
      </w:pPr>
      <w:r w:rsidRPr="00F344BE">
        <w:rPr>
          <w:rFonts w:ascii="Arial" w:hAnsi="Arial" w:cs="Arial"/>
        </w:rPr>
        <w:t xml:space="preserve">What is meant by </w:t>
      </w:r>
      <w:r w:rsidR="00253446" w:rsidRPr="00F344BE">
        <w:rPr>
          <w:rFonts w:ascii="Arial" w:hAnsi="Arial" w:cs="Arial"/>
        </w:rPr>
        <w:t>mu</w:t>
      </w:r>
      <w:ins w:id="258" w:author="Bogdan Ghita" w:date="2020-04-21T17:00:00Z">
        <w:r w:rsidR="00C149C8">
          <w:rPr>
            <w:rFonts w:ascii="Arial" w:hAnsi="Arial" w:cs="Arial"/>
          </w:rPr>
          <w:t>l</w:t>
        </w:r>
      </w:ins>
      <w:del w:id="259" w:author="Bogdan Ghita" w:date="2020-04-21T17:00:00Z">
        <w:r w:rsidR="00253446" w:rsidRPr="00F344BE" w:rsidDel="00C149C8">
          <w:rPr>
            <w:rFonts w:ascii="Arial" w:hAnsi="Arial" w:cs="Arial"/>
          </w:rPr>
          <w:delText>i</w:delText>
        </w:r>
      </w:del>
      <w:r w:rsidR="00253446" w:rsidRPr="00F344BE">
        <w:rPr>
          <w:rFonts w:ascii="Arial" w:hAnsi="Arial" w:cs="Arial"/>
        </w:rPr>
        <w:t>ti</w:t>
      </w:r>
      <w:r w:rsidRPr="00F344BE">
        <w:rPr>
          <w:rFonts w:ascii="Arial" w:hAnsi="Arial" w:cs="Arial"/>
        </w:rPr>
        <w:t>-factor authentication</w:t>
      </w:r>
      <w:r w:rsidR="009C79BF">
        <w:rPr>
          <w:rFonts w:ascii="Arial" w:hAnsi="Arial" w:cs="Arial"/>
        </w:rPr>
        <w:t>?</w:t>
      </w:r>
      <w:r w:rsidRPr="00F344BE">
        <w:rPr>
          <w:rFonts w:ascii="Arial" w:hAnsi="Arial" w:cs="Arial"/>
        </w:rPr>
        <w:t xml:space="preserve">     </w:t>
      </w:r>
      <w:r w:rsidR="007745C7" w:rsidRPr="00F344BE">
        <w:rPr>
          <w:rFonts w:ascii="Arial" w:hAnsi="Arial" w:cs="Arial"/>
        </w:rPr>
        <w:t xml:space="preserve">    </w:t>
      </w:r>
      <w:r w:rsidR="00253446" w:rsidRPr="00F344BE">
        <w:rPr>
          <w:rFonts w:ascii="Arial" w:hAnsi="Arial" w:cs="Arial"/>
        </w:rPr>
        <w:t xml:space="preserve">                               </w:t>
      </w:r>
      <w:r w:rsidR="006C0CF7">
        <w:rPr>
          <w:rFonts w:ascii="Arial" w:hAnsi="Arial" w:cs="Arial"/>
        </w:rPr>
        <w:tab/>
      </w:r>
      <w:r w:rsidR="007745C7" w:rsidRPr="00F344BE">
        <w:rPr>
          <w:rFonts w:ascii="Arial" w:hAnsi="Arial" w:cs="Arial"/>
          <w:b/>
        </w:rPr>
        <w:t>(06 Marks)</w:t>
      </w:r>
      <w:r w:rsidR="007745C7" w:rsidRPr="00336FC7">
        <w:rPr>
          <w:rFonts w:ascii="Arial" w:hAnsi="Arial" w:cs="Arial"/>
          <w:sz w:val="24"/>
          <w:szCs w:val="24"/>
        </w:rPr>
        <w:t xml:space="preserve">   </w:t>
      </w:r>
      <w:r w:rsidRPr="00336FC7">
        <w:rPr>
          <w:rFonts w:ascii="Arial" w:hAnsi="Arial" w:cs="Arial"/>
          <w:sz w:val="24"/>
          <w:szCs w:val="24"/>
        </w:rPr>
        <w:t xml:space="preserve">       </w:t>
      </w:r>
    </w:p>
    <w:p w14:paraId="7BE87EF2" w14:textId="77777777" w:rsidR="007D1C29" w:rsidRPr="008103B9" w:rsidRDefault="00827D60" w:rsidP="008103B9">
      <w:pPr>
        <w:pStyle w:val="ListParagraph"/>
        <w:spacing w:after="200" w:line="360" w:lineRule="auto"/>
        <w:rPr>
          <w:rFonts w:ascii="Arial" w:hAnsi="Arial" w:cs="Arial"/>
          <w:sz w:val="24"/>
          <w:szCs w:val="24"/>
        </w:rPr>
      </w:pPr>
      <w:r w:rsidRPr="008103B9">
        <w:rPr>
          <w:rFonts w:ascii="Arial" w:hAnsi="Arial" w:cs="Arial"/>
          <w:sz w:val="24"/>
          <w:szCs w:val="24"/>
        </w:rPr>
        <w:t xml:space="preserve">          </w:t>
      </w:r>
    </w:p>
    <w:p w14:paraId="215B065F" w14:textId="77777777" w:rsidR="000F20AB" w:rsidRPr="00F56B9F" w:rsidRDefault="000F20AB" w:rsidP="000F20AB">
      <w:pPr>
        <w:pStyle w:val="ListParagraph"/>
        <w:spacing w:after="0" w:line="360" w:lineRule="auto"/>
        <w:rPr>
          <w:rFonts w:ascii="Arial" w:hAnsi="Arial" w:cs="Arial"/>
          <w:b/>
          <w:color w:val="FF0000"/>
          <w:sz w:val="24"/>
          <w:szCs w:val="24"/>
        </w:rPr>
      </w:pPr>
    </w:p>
    <w:p w14:paraId="3C10391D" w14:textId="77777777" w:rsidR="00B3661F" w:rsidRPr="000F20AB" w:rsidRDefault="000F20AB">
      <w:pPr>
        <w:pStyle w:val="NormalWeb"/>
        <w:spacing w:before="0" w:beforeAutospacing="0" w:after="0" w:afterAutospacing="0"/>
        <w:jc w:val="center"/>
        <w:rPr>
          <w:rFonts w:ascii="Arial" w:eastAsiaTheme="minorHAnsi" w:hAnsi="Arial" w:cs="Arial"/>
          <w:b/>
          <w:lang w:val="en-GB"/>
        </w:rPr>
      </w:pPr>
      <w:r w:rsidRPr="000F20AB">
        <w:rPr>
          <w:rFonts w:ascii="Arial" w:hAnsi="Arial" w:cs="Arial"/>
        </w:rPr>
        <w:t xml:space="preserve">                  </w:t>
      </w:r>
    </w:p>
    <w:sectPr w:rsidR="00B3661F" w:rsidRPr="000F20AB" w:rsidSect="002038D2">
      <w:footerReference w:type="default" r:id="rId11"/>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D413F" w14:textId="77777777" w:rsidR="00431740" w:rsidRDefault="00431740" w:rsidP="00885A46">
      <w:pPr>
        <w:spacing w:after="0" w:line="240" w:lineRule="auto"/>
      </w:pPr>
      <w:r>
        <w:separator/>
      </w:r>
    </w:p>
  </w:endnote>
  <w:endnote w:type="continuationSeparator" w:id="0">
    <w:p w14:paraId="702017CA" w14:textId="77777777" w:rsidR="00431740" w:rsidRDefault="00431740" w:rsidP="0088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Iskoola Pota">
    <w:altName w:val="Iskoola Pota"/>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Arial-BoldMT-Identity-H">
    <w:altName w:val="Cambria"/>
    <w:panose1 w:val="00000000000000000000"/>
    <w:charset w:val="00"/>
    <w:family w:val="auto"/>
    <w:notTrueType/>
    <w:pitch w:val="default"/>
    <w:sig w:usb0="00000003" w:usb1="00000000" w:usb2="00000000" w:usb3="00000000" w:csb0="00000001" w:csb1="00000000"/>
  </w:font>
  <w:font w:name="ArialMT-Identity-H">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749815629"/>
      <w:docPartObj>
        <w:docPartGallery w:val="Page Numbers (Bottom of Page)"/>
        <w:docPartUnique/>
      </w:docPartObj>
    </w:sdtPr>
    <w:sdtEndPr>
      <w:rPr>
        <w:noProof/>
      </w:rPr>
    </w:sdtEndPr>
    <w:sdtContent>
      <w:p w14:paraId="10166004" w14:textId="77777777" w:rsidR="00885A46" w:rsidRPr="002164C8" w:rsidRDefault="002164C8" w:rsidP="002164C8">
        <w:pPr>
          <w:pStyle w:val="Footer"/>
          <w:rPr>
            <w:rFonts w:ascii="Arial" w:hAnsi="Arial" w:cs="Arial"/>
            <w:sz w:val="24"/>
            <w:szCs w:val="24"/>
          </w:rPr>
        </w:pPr>
        <w:r w:rsidRPr="002164C8">
          <w:rPr>
            <w:rFonts w:ascii="Arial" w:hAnsi="Arial" w:cs="Arial"/>
            <w:sz w:val="24"/>
            <w:szCs w:val="24"/>
          </w:rPr>
          <w:t>Examination 20</w:t>
        </w:r>
        <w:r w:rsidR="008103B9">
          <w:rPr>
            <w:rFonts w:ascii="Arial" w:hAnsi="Arial" w:cs="Arial"/>
            <w:sz w:val="24"/>
            <w:szCs w:val="24"/>
          </w:rPr>
          <w:t>19</w:t>
        </w:r>
        <w:r w:rsidRPr="002164C8">
          <w:rPr>
            <w:rFonts w:ascii="Arial" w:hAnsi="Arial" w:cs="Arial"/>
            <w:sz w:val="24"/>
            <w:szCs w:val="24"/>
          </w:rPr>
          <w:t>/20</w:t>
        </w:r>
        <w:r w:rsidR="008103B9">
          <w:rPr>
            <w:rFonts w:ascii="Arial" w:hAnsi="Arial" w:cs="Arial"/>
            <w:sz w:val="24"/>
            <w:szCs w:val="24"/>
          </w:rPr>
          <w:t>20</w:t>
        </w:r>
        <w:sdt>
          <w:sdtPr>
            <w:rPr>
              <w:rFonts w:ascii="Arial" w:hAnsi="Arial" w:cs="Arial"/>
              <w:sz w:val="24"/>
              <w:szCs w:val="24"/>
            </w:rPr>
            <w:id w:val="-1326349822"/>
            <w:docPartObj>
              <w:docPartGallery w:val="Page Numbers (Bottom of Page)"/>
              <w:docPartUnique/>
            </w:docPartObj>
          </w:sdtPr>
          <w:sdtEndPr>
            <w:rPr>
              <w:noProof/>
            </w:rPr>
          </w:sdtEndPr>
          <w:sdtContent>
            <w:r w:rsidRPr="002164C8">
              <w:rPr>
                <w:rFonts w:ascii="Arial" w:hAnsi="Arial" w:cs="Arial"/>
                <w:sz w:val="24"/>
                <w:szCs w:val="24"/>
              </w:rPr>
              <w:tab/>
            </w:r>
            <w:r w:rsidRPr="002164C8">
              <w:rPr>
                <w:rFonts w:ascii="Arial" w:hAnsi="Arial" w:cs="Arial"/>
                <w:sz w:val="24"/>
                <w:szCs w:val="24"/>
              </w:rPr>
              <w:tab/>
            </w:r>
            <w:r w:rsidRPr="002164C8">
              <w:rPr>
                <w:rFonts w:ascii="Arial" w:hAnsi="Arial" w:cs="Arial"/>
                <w:sz w:val="24"/>
                <w:szCs w:val="24"/>
              </w:rPr>
              <w:fldChar w:fldCharType="begin"/>
            </w:r>
            <w:r w:rsidRPr="002164C8">
              <w:rPr>
                <w:rFonts w:ascii="Arial" w:hAnsi="Arial" w:cs="Arial"/>
                <w:sz w:val="24"/>
                <w:szCs w:val="24"/>
              </w:rPr>
              <w:instrText xml:space="preserve"> PAGE   \* MERGEFORMAT </w:instrText>
            </w:r>
            <w:r w:rsidRPr="002164C8">
              <w:rPr>
                <w:rFonts w:ascii="Arial" w:hAnsi="Arial" w:cs="Arial"/>
                <w:sz w:val="24"/>
                <w:szCs w:val="24"/>
              </w:rPr>
              <w:fldChar w:fldCharType="separate"/>
            </w:r>
            <w:r w:rsidR="00901FC6">
              <w:rPr>
                <w:rFonts w:ascii="Arial" w:hAnsi="Arial" w:cs="Arial"/>
                <w:noProof/>
                <w:sz w:val="24"/>
                <w:szCs w:val="24"/>
              </w:rPr>
              <w:t>6</w:t>
            </w:r>
            <w:r w:rsidRPr="002164C8">
              <w:rPr>
                <w:rFonts w:ascii="Arial" w:hAnsi="Arial" w:cs="Arial"/>
                <w:noProof/>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5C103" w14:textId="77777777" w:rsidR="00431740" w:rsidRDefault="00431740" w:rsidP="00885A46">
      <w:pPr>
        <w:spacing w:after="0" w:line="240" w:lineRule="auto"/>
      </w:pPr>
      <w:r>
        <w:separator/>
      </w:r>
    </w:p>
  </w:footnote>
  <w:footnote w:type="continuationSeparator" w:id="0">
    <w:p w14:paraId="085EDD33" w14:textId="77777777" w:rsidR="00431740" w:rsidRDefault="00431740" w:rsidP="00885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694"/>
    <w:multiLevelType w:val="hybridMultilevel"/>
    <w:tmpl w:val="6A4C6212"/>
    <w:lvl w:ilvl="0" w:tplc="B2224F44">
      <w:start w:val="50"/>
      <w:numFmt w:val="decimal"/>
      <w:lvlText w:val="(%1"/>
      <w:lvlJc w:val="left"/>
      <w:pPr>
        <w:ind w:left="711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1" w15:restartNumberingAfterBreak="0">
    <w:nsid w:val="034E672E"/>
    <w:multiLevelType w:val="hybridMultilevel"/>
    <w:tmpl w:val="393E4A16"/>
    <w:lvl w:ilvl="0" w:tplc="20361894">
      <w:start w:val="2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C01642"/>
    <w:multiLevelType w:val="hybridMultilevel"/>
    <w:tmpl w:val="4906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50EBA"/>
    <w:multiLevelType w:val="hybridMultilevel"/>
    <w:tmpl w:val="77927A44"/>
    <w:lvl w:ilvl="0" w:tplc="92EC0A6C">
      <w:start w:val="1"/>
      <w:numFmt w:val="lowerLetter"/>
      <w:lvlText w:val="(%1)"/>
      <w:lvlJc w:val="left"/>
      <w:pPr>
        <w:tabs>
          <w:tab w:val="num" w:pos="360"/>
        </w:tabs>
        <w:ind w:left="36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826094"/>
    <w:multiLevelType w:val="hybridMultilevel"/>
    <w:tmpl w:val="CB587E5A"/>
    <w:lvl w:ilvl="0" w:tplc="A4C801F6">
      <w:start w:val="1"/>
      <w:numFmt w:val="bullet"/>
      <w:lvlText w:val=""/>
      <w:lvlJc w:val="left"/>
      <w:pPr>
        <w:tabs>
          <w:tab w:val="num" w:pos="720"/>
        </w:tabs>
        <w:ind w:left="720" w:hanging="360"/>
      </w:pPr>
      <w:rPr>
        <w:rFonts w:ascii="Wingdings" w:hAnsi="Wingdings" w:hint="default"/>
      </w:rPr>
    </w:lvl>
    <w:lvl w:ilvl="1" w:tplc="B0B491DA" w:tentative="1">
      <w:start w:val="1"/>
      <w:numFmt w:val="bullet"/>
      <w:lvlText w:val=""/>
      <w:lvlJc w:val="left"/>
      <w:pPr>
        <w:tabs>
          <w:tab w:val="num" w:pos="1440"/>
        </w:tabs>
        <w:ind w:left="1440" w:hanging="360"/>
      </w:pPr>
      <w:rPr>
        <w:rFonts w:ascii="Wingdings" w:hAnsi="Wingdings" w:hint="default"/>
      </w:rPr>
    </w:lvl>
    <w:lvl w:ilvl="2" w:tplc="C0AE4522" w:tentative="1">
      <w:start w:val="1"/>
      <w:numFmt w:val="bullet"/>
      <w:lvlText w:val=""/>
      <w:lvlJc w:val="left"/>
      <w:pPr>
        <w:tabs>
          <w:tab w:val="num" w:pos="2160"/>
        </w:tabs>
        <w:ind w:left="2160" w:hanging="360"/>
      </w:pPr>
      <w:rPr>
        <w:rFonts w:ascii="Wingdings" w:hAnsi="Wingdings" w:hint="default"/>
      </w:rPr>
    </w:lvl>
    <w:lvl w:ilvl="3" w:tplc="9506870C" w:tentative="1">
      <w:start w:val="1"/>
      <w:numFmt w:val="bullet"/>
      <w:lvlText w:val=""/>
      <w:lvlJc w:val="left"/>
      <w:pPr>
        <w:tabs>
          <w:tab w:val="num" w:pos="2880"/>
        </w:tabs>
        <w:ind w:left="2880" w:hanging="360"/>
      </w:pPr>
      <w:rPr>
        <w:rFonts w:ascii="Wingdings" w:hAnsi="Wingdings" w:hint="default"/>
      </w:rPr>
    </w:lvl>
    <w:lvl w:ilvl="4" w:tplc="54B2866A" w:tentative="1">
      <w:start w:val="1"/>
      <w:numFmt w:val="bullet"/>
      <w:lvlText w:val=""/>
      <w:lvlJc w:val="left"/>
      <w:pPr>
        <w:tabs>
          <w:tab w:val="num" w:pos="3600"/>
        </w:tabs>
        <w:ind w:left="3600" w:hanging="360"/>
      </w:pPr>
      <w:rPr>
        <w:rFonts w:ascii="Wingdings" w:hAnsi="Wingdings" w:hint="default"/>
      </w:rPr>
    </w:lvl>
    <w:lvl w:ilvl="5" w:tplc="1EE0DD0E" w:tentative="1">
      <w:start w:val="1"/>
      <w:numFmt w:val="bullet"/>
      <w:lvlText w:val=""/>
      <w:lvlJc w:val="left"/>
      <w:pPr>
        <w:tabs>
          <w:tab w:val="num" w:pos="4320"/>
        </w:tabs>
        <w:ind w:left="4320" w:hanging="360"/>
      </w:pPr>
      <w:rPr>
        <w:rFonts w:ascii="Wingdings" w:hAnsi="Wingdings" w:hint="default"/>
      </w:rPr>
    </w:lvl>
    <w:lvl w:ilvl="6" w:tplc="DB1C6DDE" w:tentative="1">
      <w:start w:val="1"/>
      <w:numFmt w:val="bullet"/>
      <w:lvlText w:val=""/>
      <w:lvlJc w:val="left"/>
      <w:pPr>
        <w:tabs>
          <w:tab w:val="num" w:pos="5040"/>
        </w:tabs>
        <w:ind w:left="5040" w:hanging="360"/>
      </w:pPr>
      <w:rPr>
        <w:rFonts w:ascii="Wingdings" w:hAnsi="Wingdings" w:hint="default"/>
      </w:rPr>
    </w:lvl>
    <w:lvl w:ilvl="7" w:tplc="35D227FE" w:tentative="1">
      <w:start w:val="1"/>
      <w:numFmt w:val="bullet"/>
      <w:lvlText w:val=""/>
      <w:lvlJc w:val="left"/>
      <w:pPr>
        <w:tabs>
          <w:tab w:val="num" w:pos="5760"/>
        </w:tabs>
        <w:ind w:left="5760" w:hanging="360"/>
      </w:pPr>
      <w:rPr>
        <w:rFonts w:ascii="Wingdings" w:hAnsi="Wingdings" w:hint="default"/>
      </w:rPr>
    </w:lvl>
    <w:lvl w:ilvl="8" w:tplc="866427B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CD0EF1"/>
    <w:multiLevelType w:val="hybridMultilevel"/>
    <w:tmpl w:val="E0CC9EFC"/>
    <w:lvl w:ilvl="0" w:tplc="D30E7962">
      <w:start w:val="1"/>
      <w:numFmt w:val="bullet"/>
      <w:lvlText w:val=""/>
      <w:lvlJc w:val="left"/>
      <w:pPr>
        <w:tabs>
          <w:tab w:val="num" w:pos="720"/>
        </w:tabs>
        <w:ind w:left="720" w:hanging="360"/>
      </w:pPr>
      <w:rPr>
        <w:rFonts w:ascii="Wingdings 3" w:hAnsi="Wingdings 3" w:hint="default"/>
      </w:rPr>
    </w:lvl>
    <w:lvl w:ilvl="1" w:tplc="14E87AEC" w:tentative="1">
      <w:start w:val="1"/>
      <w:numFmt w:val="bullet"/>
      <w:lvlText w:val=""/>
      <w:lvlJc w:val="left"/>
      <w:pPr>
        <w:tabs>
          <w:tab w:val="num" w:pos="1440"/>
        </w:tabs>
        <w:ind w:left="1440" w:hanging="360"/>
      </w:pPr>
      <w:rPr>
        <w:rFonts w:ascii="Wingdings 3" w:hAnsi="Wingdings 3" w:hint="default"/>
      </w:rPr>
    </w:lvl>
    <w:lvl w:ilvl="2" w:tplc="25F69C10" w:tentative="1">
      <w:start w:val="1"/>
      <w:numFmt w:val="bullet"/>
      <w:lvlText w:val=""/>
      <w:lvlJc w:val="left"/>
      <w:pPr>
        <w:tabs>
          <w:tab w:val="num" w:pos="2160"/>
        </w:tabs>
        <w:ind w:left="2160" w:hanging="360"/>
      </w:pPr>
      <w:rPr>
        <w:rFonts w:ascii="Wingdings 3" w:hAnsi="Wingdings 3" w:hint="default"/>
      </w:rPr>
    </w:lvl>
    <w:lvl w:ilvl="3" w:tplc="9D426160" w:tentative="1">
      <w:start w:val="1"/>
      <w:numFmt w:val="bullet"/>
      <w:lvlText w:val=""/>
      <w:lvlJc w:val="left"/>
      <w:pPr>
        <w:tabs>
          <w:tab w:val="num" w:pos="2880"/>
        </w:tabs>
        <w:ind w:left="2880" w:hanging="360"/>
      </w:pPr>
      <w:rPr>
        <w:rFonts w:ascii="Wingdings 3" w:hAnsi="Wingdings 3" w:hint="default"/>
      </w:rPr>
    </w:lvl>
    <w:lvl w:ilvl="4" w:tplc="312842D8" w:tentative="1">
      <w:start w:val="1"/>
      <w:numFmt w:val="bullet"/>
      <w:lvlText w:val=""/>
      <w:lvlJc w:val="left"/>
      <w:pPr>
        <w:tabs>
          <w:tab w:val="num" w:pos="3600"/>
        </w:tabs>
        <w:ind w:left="3600" w:hanging="360"/>
      </w:pPr>
      <w:rPr>
        <w:rFonts w:ascii="Wingdings 3" w:hAnsi="Wingdings 3" w:hint="default"/>
      </w:rPr>
    </w:lvl>
    <w:lvl w:ilvl="5" w:tplc="B91CE228" w:tentative="1">
      <w:start w:val="1"/>
      <w:numFmt w:val="bullet"/>
      <w:lvlText w:val=""/>
      <w:lvlJc w:val="left"/>
      <w:pPr>
        <w:tabs>
          <w:tab w:val="num" w:pos="4320"/>
        </w:tabs>
        <w:ind w:left="4320" w:hanging="360"/>
      </w:pPr>
      <w:rPr>
        <w:rFonts w:ascii="Wingdings 3" w:hAnsi="Wingdings 3" w:hint="default"/>
      </w:rPr>
    </w:lvl>
    <w:lvl w:ilvl="6" w:tplc="AFF6025A" w:tentative="1">
      <w:start w:val="1"/>
      <w:numFmt w:val="bullet"/>
      <w:lvlText w:val=""/>
      <w:lvlJc w:val="left"/>
      <w:pPr>
        <w:tabs>
          <w:tab w:val="num" w:pos="5040"/>
        </w:tabs>
        <w:ind w:left="5040" w:hanging="360"/>
      </w:pPr>
      <w:rPr>
        <w:rFonts w:ascii="Wingdings 3" w:hAnsi="Wingdings 3" w:hint="default"/>
      </w:rPr>
    </w:lvl>
    <w:lvl w:ilvl="7" w:tplc="74344C86" w:tentative="1">
      <w:start w:val="1"/>
      <w:numFmt w:val="bullet"/>
      <w:lvlText w:val=""/>
      <w:lvlJc w:val="left"/>
      <w:pPr>
        <w:tabs>
          <w:tab w:val="num" w:pos="5760"/>
        </w:tabs>
        <w:ind w:left="5760" w:hanging="360"/>
      </w:pPr>
      <w:rPr>
        <w:rFonts w:ascii="Wingdings 3" w:hAnsi="Wingdings 3" w:hint="default"/>
      </w:rPr>
    </w:lvl>
    <w:lvl w:ilvl="8" w:tplc="15326E5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078245EF"/>
    <w:multiLevelType w:val="hybridMultilevel"/>
    <w:tmpl w:val="2A24062A"/>
    <w:lvl w:ilvl="0" w:tplc="3094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8991309"/>
    <w:multiLevelType w:val="hybridMultilevel"/>
    <w:tmpl w:val="D93EDB62"/>
    <w:lvl w:ilvl="0" w:tplc="BEEAC144">
      <w:start w:val="1"/>
      <w:numFmt w:val="lowerLetter"/>
      <w:lvlText w:val="(%1)"/>
      <w:lvlJc w:val="left"/>
      <w:pPr>
        <w:tabs>
          <w:tab w:val="num" w:pos="720"/>
        </w:tabs>
        <w:ind w:left="720" w:hanging="360"/>
      </w:pPr>
      <w:rPr>
        <w:rFonts w:hint="default"/>
      </w:rPr>
    </w:lvl>
    <w:lvl w:ilvl="1" w:tplc="04090013">
      <w:start w:val="1"/>
      <w:numFmt w:val="upp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A190D64"/>
    <w:multiLevelType w:val="hybridMultilevel"/>
    <w:tmpl w:val="9E7EEF28"/>
    <w:lvl w:ilvl="0" w:tplc="BBECDCF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3325F3"/>
    <w:multiLevelType w:val="hybridMultilevel"/>
    <w:tmpl w:val="C81C6466"/>
    <w:lvl w:ilvl="0" w:tplc="0D82AE00">
      <w:start w:val="25"/>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0F362D76"/>
    <w:multiLevelType w:val="hybridMultilevel"/>
    <w:tmpl w:val="B3FAEA6C"/>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476062"/>
    <w:multiLevelType w:val="hybridMultilevel"/>
    <w:tmpl w:val="6BDE9C6E"/>
    <w:lvl w:ilvl="0" w:tplc="3094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2DE0C58"/>
    <w:multiLevelType w:val="hybridMultilevel"/>
    <w:tmpl w:val="1A86EB9E"/>
    <w:lvl w:ilvl="0" w:tplc="8E12C52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610B21"/>
    <w:multiLevelType w:val="hybridMultilevel"/>
    <w:tmpl w:val="4F2E16F8"/>
    <w:lvl w:ilvl="0" w:tplc="DDD02BB6">
      <w:start w:val="9"/>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4" w15:restartNumberingAfterBreak="0">
    <w:nsid w:val="14E55635"/>
    <w:multiLevelType w:val="hybridMultilevel"/>
    <w:tmpl w:val="F3DCD692"/>
    <w:lvl w:ilvl="0" w:tplc="4508B8CC">
      <w:start w:val="1"/>
      <w:numFmt w:val="bullet"/>
      <w:lvlText w:val=""/>
      <w:lvlJc w:val="left"/>
      <w:pPr>
        <w:tabs>
          <w:tab w:val="num" w:pos="720"/>
        </w:tabs>
        <w:ind w:left="720" w:hanging="360"/>
      </w:pPr>
      <w:rPr>
        <w:rFonts w:ascii="Wingdings" w:hAnsi="Wingdings" w:hint="default"/>
      </w:rPr>
    </w:lvl>
    <w:lvl w:ilvl="1" w:tplc="12F48700">
      <w:start w:val="1"/>
      <w:numFmt w:val="bullet"/>
      <w:lvlText w:val=""/>
      <w:lvlJc w:val="left"/>
      <w:pPr>
        <w:tabs>
          <w:tab w:val="num" w:pos="1440"/>
        </w:tabs>
        <w:ind w:left="1440" w:hanging="360"/>
      </w:pPr>
      <w:rPr>
        <w:rFonts w:ascii="Wingdings" w:hAnsi="Wingdings" w:hint="default"/>
      </w:rPr>
    </w:lvl>
    <w:lvl w:ilvl="2" w:tplc="80501ED2" w:tentative="1">
      <w:start w:val="1"/>
      <w:numFmt w:val="bullet"/>
      <w:lvlText w:val=""/>
      <w:lvlJc w:val="left"/>
      <w:pPr>
        <w:tabs>
          <w:tab w:val="num" w:pos="2160"/>
        </w:tabs>
        <w:ind w:left="2160" w:hanging="360"/>
      </w:pPr>
      <w:rPr>
        <w:rFonts w:ascii="Wingdings" w:hAnsi="Wingdings" w:hint="default"/>
      </w:rPr>
    </w:lvl>
    <w:lvl w:ilvl="3" w:tplc="E402D20E" w:tentative="1">
      <w:start w:val="1"/>
      <w:numFmt w:val="bullet"/>
      <w:lvlText w:val=""/>
      <w:lvlJc w:val="left"/>
      <w:pPr>
        <w:tabs>
          <w:tab w:val="num" w:pos="2880"/>
        </w:tabs>
        <w:ind w:left="2880" w:hanging="360"/>
      </w:pPr>
      <w:rPr>
        <w:rFonts w:ascii="Wingdings" w:hAnsi="Wingdings" w:hint="default"/>
      </w:rPr>
    </w:lvl>
    <w:lvl w:ilvl="4" w:tplc="DA326E8E" w:tentative="1">
      <w:start w:val="1"/>
      <w:numFmt w:val="bullet"/>
      <w:lvlText w:val=""/>
      <w:lvlJc w:val="left"/>
      <w:pPr>
        <w:tabs>
          <w:tab w:val="num" w:pos="3600"/>
        </w:tabs>
        <w:ind w:left="3600" w:hanging="360"/>
      </w:pPr>
      <w:rPr>
        <w:rFonts w:ascii="Wingdings" w:hAnsi="Wingdings" w:hint="default"/>
      </w:rPr>
    </w:lvl>
    <w:lvl w:ilvl="5" w:tplc="B0484770" w:tentative="1">
      <w:start w:val="1"/>
      <w:numFmt w:val="bullet"/>
      <w:lvlText w:val=""/>
      <w:lvlJc w:val="left"/>
      <w:pPr>
        <w:tabs>
          <w:tab w:val="num" w:pos="4320"/>
        </w:tabs>
        <w:ind w:left="4320" w:hanging="360"/>
      </w:pPr>
      <w:rPr>
        <w:rFonts w:ascii="Wingdings" w:hAnsi="Wingdings" w:hint="default"/>
      </w:rPr>
    </w:lvl>
    <w:lvl w:ilvl="6" w:tplc="099E48BC" w:tentative="1">
      <w:start w:val="1"/>
      <w:numFmt w:val="bullet"/>
      <w:lvlText w:val=""/>
      <w:lvlJc w:val="left"/>
      <w:pPr>
        <w:tabs>
          <w:tab w:val="num" w:pos="5040"/>
        </w:tabs>
        <w:ind w:left="5040" w:hanging="360"/>
      </w:pPr>
      <w:rPr>
        <w:rFonts w:ascii="Wingdings" w:hAnsi="Wingdings" w:hint="default"/>
      </w:rPr>
    </w:lvl>
    <w:lvl w:ilvl="7" w:tplc="EABE19C0" w:tentative="1">
      <w:start w:val="1"/>
      <w:numFmt w:val="bullet"/>
      <w:lvlText w:val=""/>
      <w:lvlJc w:val="left"/>
      <w:pPr>
        <w:tabs>
          <w:tab w:val="num" w:pos="5760"/>
        </w:tabs>
        <w:ind w:left="5760" w:hanging="360"/>
      </w:pPr>
      <w:rPr>
        <w:rFonts w:ascii="Wingdings" w:hAnsi="Wingdings" w:hint="default"/>
      </w:rPr>
    </w:lvl>
    <w:lvl w:ilvl="8" w:tplc="4D12233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000746"/>
    <w:multiLevelType w:val="hybridMultilevel"/>
    <w:tmpl w:val="6BDE9C6E"/>
    <w:lvl w:ilvl="0" w:tplc="3094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B553BA3"/>
    <w:multiLevelType w:val="hybridMultilevel"/>
    <w:tmpl w:val="1C12680C"/>
    <w:lvl w:ilvl="0" w:tplc="21FE6F44">
      <w:start w:val="34"/>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A5550A"/>
    <w:multiLevelType w:val="hybridMultilevel"/>
    <w:tmpl w:val="4C941D58"/>
    <w:lvl w:ilvl="0" w:tplc="61FA4722">
      <w:start w:val="1"/>
      <w:numFmt w:val="bullet"/>
      <w:lvlText w:val=""/>
      <w:lvlJc w:val="left"/>
      <w:pPr>
        <w:tabs>
          <w:tab w:val="num" w:pos="720"/>
        </w:tabs>
        <w:ind w:left="720" w:hanging="360"/>
      </w:pPr>
      <w:rPr>
        <w:rFonts w:ascii="Wingdings" w:hAnsi="Wingdings" w:hint="default"/>
      </w:rPr>
    </w:lvl>
    <w:lvl w:ilvl="1" w:tplc="05305BCA">
      <w:start w:val="53"/>
      <w:numFmt w:val="bullet"/>
      <w:lvlText w:val="–"/>
      <w:lvlJc w:val="left"/>
      <w:pPr>
        <w:tabs>
          <w:tab w:val="num" w:pos="1440"/>
        </w:tabs>
        <w:ind w:left="1440" w:hanging="360"/>
      </w:pPr>
      <w:rPr>
        <w:rFonts w:ascii="Times New Roman" w:hAnsi="Times New Roman" w:hint="default"/>
      </w:rPr>
    </w:lvl>
    <w:lvl w:ilvl="2" w:tplc="31DC4B94" w:tentative="1">
      <w:start w:val="1"/>
      <w:numFmt w:val="bullet"/>
      <w:lvlText w:val=""/>
      <w:lvlJc w:val="left"/>
      <w:pPr>
        <w:tabs>
          <w:tab w:val="num" w:pos="2160"/>
        </w:tabs>
        <w:ind w:left="2160" w:hanging="360"/>
      </w:pPr>
      <w:rPr>
        <w:rFonts w:ascii="Wingdings" w:hAnsi="Wingdings" w:hint="default"/>
      </w:rPr>
    </w:lvl>
    <w:lvl w:ilvl="3" w:tplc="DF8C94A0" w:tentative="1">
      <w:start w:val="1"/>
      <w:numFmt w:val="bullet"/>
      <w:lvlText w:val=""/>
      <w:lvlJc w:val="left"/>
      <w:pPr>
        <w:tabs>
          <w:tab w:val="num" w:pos="2880"/>
        </w:tabs>
        <w:ind w:left="2880" w:hanging="360"/>
      </w:pPr>
      <w:rPr>
        <w:rFonts w:ascii="Wingdings" w:hAnsi="Wingdings" w:hint="default"/>
      </w:rPr>
    </w:lvl>
    <w:lvl w:ilvl="4" w:tplc="41886526" w:tentative="1">
      <w:start w:val="1"/>
      <w:numFmt w:val="bullet"/>
      <w:lvlText w:val=""/>
      <w:lvlJc w:val="left"/>
      <w:pPr>
        <w:tabs>
          <w:tab w:val="num" w:pos="3600"/>
        </w:tabs>
        <w:ind w:left="3600" w:hanging="360"/>
      </w:pPr>
      <w:rPr>
        <w:rFonts w:ascii="Wingdings" w:hAnsi="Wingdings" w:hint="default"/>
      </w:rPr>
    </w:lvl>
    <w:lvl w:ilvl="5" w:tplc="D5E200C4" w:tentative="1">
      <w:start w:val="1"/>
      <w:numFmt w:val="bullet"/>
      <w:lvlText w:val=""/>
      <w:lvlJc w:val="left"/>
      <w:pPr>
        <w:tabs>
          <w:tab w:val="num" w:pos="4320"/>
        </w:tabs>
        <w:ind w:left="4320" w:hanging="360"/>
      </w:pPr>
      <w:rPr>
        <w:rFonts w:ascii="Wingdings" w:hAnsi="Wingdings" w:hint="default"/>
      </w:rPr>
    </w:lvl>
    <w:lvl w:ilvl="6" w:tplc="D4F680FC" w:tentative="1">
      <w:start w:val="1"/>
      <w:numFmt w:val="bullet"/>
      <w:lvlText w:val=""/>
      <w:lvlJc w:val="left"/>
      <w:pPr>
        <w:tabs>
          <w:tab w:val="num" w:pos="5040"/>
        </w:tabs>
        <w:ind w:left="5040" w:hanging="360"/>
      </w:pPr>
      <w:rPr>
        <w:rFonts w:ascii="Wingdings" w:hAnsi="Wingdings" w:hint="default"/>
      </w:rPr>
    </w:lvl>
    <w:lvl w:ilvl="7" w:tplc="DFA08FD6" w:tentative="1">
      <w:start w:val="1"/>
      <w:numFmt w:val="bullet"/>
      <w:lvlText w:val=""/>
      <w:lvlJc w:val="left"/>
      <w:pPr>
        <w:tabs>
          <w:tab w:val="num" w:pos="5760"/>
        </w:tabs>
        <w:ind w:left="5760" w:hanging="360"/>
      </w:pPr>
      <w:rPr>
        <w:rFonts w:ascii="Wingdings" w:hAnsi="Wingdings" w:hint="default"/>
      </w:rPr>
    </w:lvl>
    <w:lvl w:ilvl="8" w:tplc="A3602B1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2AC4CAB"/>
    <w:multiLevelType w:val="hybridMultilevel"/>
    <w:tmpl w:val="CE60DE8A"/>
    <w:lvl w:ilvl="0" w:tplc="A126E16E">
      <w:start w:val="1"/>
      <w:numFmt w:val="lowerLetter"/>
      <w:lvlText w:val="(%1)"/>
      <w:lvlJc w:val="left"/>
      <w:pPr>
        <w:ind w:left="810" w:hanging="360"/>
      </w:pPr>
      <w:rPr>
        <w:rFonts w:eastAsia="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B81DB0"/>
    <w:multiLevelType w:val="hybridMultilevel"/>
    <w:tmpl w:val="5060D126"/>
    <w:lvl w:ilvl="0" w:tplc="2DF0A648">
      <w:start w:val="1"/>
      <w:numFmt w:val="bullet"/>
      <w:lvlText w:val=""/>
      <w:lvlJc w:val="left"/>
      <w:pPr>
        <w:tabs>
          <w:tab w:val="num" w:pos="720"/>
        </w:tabs>
        <w:ind w:left="720" w:hanging="360"/>
      </w:pPr>
      <w:rPr>
        <w:rFonts w:ascii="Wingdings" w:hAnsi="Wingdings" w:hint="default"/>
      </w:rPr>
    </w:lvl>
    <w:lvl w:ilvl="1" w:tplc="BD887CA4" w:tentative="1">
      <w:start w:val="1"/>
      <w:numFmt w:val="bullet"/>
      <w:lvlText w:val=""/>
      <w:lvlJc w:val="left"/>
      <w:pPr>
        <w:tabs>
          <w:tab w:val="num" w:pos="1440"/>
        </w:tabs>
        <w:ind w:left="1440" w:hanging="360"/>
      </w:pPr>
      <w:rPr>
        <w:rFonts w:ascii="Wingdings" w:hAnsi="Wingdings" w:hint="default"/>
      </w:rPr>
    </w:lvl>
    <w:lvl w:ilvl="2" w:tplc="0838C4CC" w:tentative="1">
      <w:start w:val="1"/>
      <w:numFmt w:val="bullet"/>
      <w:lvlText w:val=""/>
      <w:lvlJc w:val="left"/>
      <w:pPr>
        <w:tabs>
          <w:tab w:val="num" w:pos="2160"/>
        </w:tabs>
        <w:ind w:left="2160" w:hanging="360"/>
      </w:pPr>
      <w:rPr>
        <w:rFonts w:ascii="Wingdings" w:hAnsi="Wingdings" w:hint="default"/>
      </w:rPr>
    </w:lvl>
    <w:lvl w:ilvl="3" w:tplc="54EEA6D4" w:tentative="1">
      <w:start w:val="1"/>
      <w:numFmt w:val="bullet"/>
      <w:lvlText w:val=""/>
      <w:lvlJc w:val="left"/>
      <w:pPr>
        <w:tabs>
          <w:tab w:val="num" w:pos="2880"/>
        </w:tabs>
        <w:ind w:left="2880" w:hanging="360"/>
      </w:pPr>
      <w:rPr>
        <w:rFonts w:ascii="Wingdings" w:hAnsi="Wingdings" w:hint="default"/>
      </w:rPr>
    </w:lvl>
    <w:lvl w:ilvl="4" w:tplc="937A2C36" w:tentative="1">
      <w:start w:val="1"/>
      <w:numFmt w:val="bullet"/>
      <w:lvlText w:val=""/>
      <w:lvlJc w:val="left"/>
      <w:pPr>
        <w:tabs>
          <w:tab w:val="num" w:pos="3600"/>
        </w:tabs>
        <w:ind w:left="3600" w:hanging="360"/>
      </w:pPr>
      <w:rPr>
        <w:rFonts w:ascii="Wingdings" w:hAnsi="Wingdings" w:hint="default"/>
      </w:rPr>
    </w:lvl>
    <w:lvl w:ilvl="5" w:tplc="963293FC" w:tentative="1">
      <w:start w:val="1"/>
      <w:numFmt w:val="bullet"/>
      <w:lvlText w:val=""/>
      <w:lvlJc w:val="left"/>
      <w:pPr>
        <w:tabs>
          <w:tab w:val="num" w:pos="4320"/>
        </w:tabs>
        <w:ind w:left="4320" w:hanging="360"/>
      </w:pPr>
      <w:rPr>
        <w:rFonts w:ascii="Wingdings" w:hAnsi="Wingdings" w:hint="default"/>
      </w:rPr>
    </w:lvl>
    <w:lvl w:ilvl="6" w:tplc="CBC6E096" w:tentative="1">
      <w:start w:val="1"/>
      <w:numFmt w:val="bullet"/>
      <w:lvlText w:val=""/>
      <w:lvlJc w:val="left"/>
      <w:pPr>
        <w:tabs>
          <w:tab w:val="num" w:pos="5040"/>
        </w:tabs>
        <w:ind w:left="5040" w:hanging="360"/>
      </w:pPr>
      <w:rPr>
        <w:rFonts w:ascii="Wingdings" w:hAnsi="Wingdings" w:hint="default"/>
      </w:rPr>
    </w:lvl>
    <w:lvl w:ilvl="7" w:tplc="9D62695A" w:tentative="1">
      <w:start w:val="1"/>
      <w:numFmt w:val="bullet"/>
      <w:lvlText w:val=""/>
      <w:lvlJc w:val="left"/>
      <w:pPr>
        <w:tabs>
          <w:tab w:val="num" w:pos="5760"/>
        </w:tabs>
        <w:ind w:left="5760" w:hanging="360"/>
      </w:pPr>
      <w:rPr>
        <w:rFonts w:ascii="Wingdings" w:hAnsi="Wingdings" w:hint="default"/>
      </w:rPr>
    </w:lvl>
    <w:lvl w:ilvl="8" w:tplc="201AD54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494578"/>
    <w:multiLevelType w:val="hybridMultilevel"/>
    <w:tmpl w:val="6DCE1836"/>
    <w:lvl w:ilvl="0" w:tplc="D75C9D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F83D01"/>
    <w:multiLevelType w:val="hybridMultilevel"/>
    <w:tmpl w:val="03F6429A"/>
    <w:lvl w:ilvl="0" w:tplc="61FA4722">
      <w:start w:val="1"/>
      <w:numFmt w:val="bullet"/>
      <w:lvlText w:val=""/>
      <w:lvlJc w:val="left"/>
      <w:pPr>
        <w:tabs>
          <w:tab w:val="num" w:pos="720"/>
        </w:tabs>
        <w:ind w:left="720" w:hanging="360"/>
      </w:pPr>
      <w:rPr>
        <w:rFonts w:ascii="Wingdings" w:hAnsi="Wingdings" w:hint="default"/>
      </w:rPr>
    </w:lvl>
    <w:lvl w:ilvl="1" w:tplc="31D63874">
      <w:start w:val="41"/>
      <w:numFmt w:val="bullet"/>
      <w:lvlText w:val=""/>
      <w:lvlJc w:val="left"/>
      <w:pPr>
        <w:tabs>
          <w:tab w:val="num" w:pos="1440"/>
        </w:tabs>
        <w:ind w:left="1440" w:hanging="360"/>
      </w:pPr>
      <w:rPr>
        <w:rFonts w:ascii="Wingdings" w:hAnsi="Wingdings" w:hint="default"/>
      </w:rPr>
    </w:lvl>
    <w:lvl w:ilvl="2" w:tplc="31DC4B94" w:tentative="1">
      <w:start w:val="1"/>
      <w:numFmt w:val="bullet"/>
      <w:lvlText w:val=""/>
      <w:lvlJc w:val="left"/>
      <w:pPr>
        <w:tabs>
          <w:tab w:val="num" w:pos="2160"/>
        </w:tabs>
        <w:ind w:left="2160" w:hanging="360"/>
      </w:pPr>
      <w:rPr>
        <w:rFonts w:ascii="Wingdings" w:hAnsi="Wingdings" w:hint="default"/>
      </w:rPr>
    </w:lvl>
    <w:lvl w:ilvl="3" w:tplc="DF8C94A0" w:tentative="1">
      <w:start w:val="1"/>
      <w:numFmt w:val="bullet"/>
      <w:lvlText w:val=""/>
      <w:lvlJc w:val="left"/>
      <w:pPr>
        <w:tabs>
          <w:tab w:val="num" w:pos="2880"/>
        </w:tabs>
        <w:ind w:left="2880" w:hanging="360"/>
      </w:pPr>
      <w:rPr>
        <w:rFonts w:ascii="Wingdings" w:hAnsi="Wingdings" w:hint="default"/>
      </w:rPr>
    </w:lvl>
    <w:lvl w:ilvl="4" w:tplc="41886526" w:tentative="1">
      <w:start w:val="1"/>
      <w:numFmt w:val="bullet"/>
      <w:lvlText w:val=""/>
      <w:lvlJc w:val="left"/>
      <w:pPr>
        <w:tabs>
          <w:tab w:val="num" w:pos="3600"/>
        </w:tabs>
        <w:ind w:left="3600" w:hanging="360"/>
      </w:pPr>
      <w:rPr>
        <w:rFonts w:ascii="Wingdings" w:hAnsi="Wingdings" w:hint="default"/>
      </w:rPr>
    </w:lvl>
    <w:lvl w:ilvl="5" w:tplc="D5E200C4" w:tentative="1">
      <w:start w:val="1"/>
      <w:numFmt w:val="bullet"/>
      <w:lvlText w:val=""/>
      <w:lvlJc w:val="left"/>
      <w:pPr>
        <w:tabs>
          <w:tab w:val="num" w:pos="4320"/>
        </w:tabs>
        <w:ind w:left="4320" w:hanging="360"/>
      </w:pPr>
      <w:rPr>
        <w:rFonts w:ascii="Wingdings" w:hAnsi="Wingdings" w:hint="default"/>
      </w:rPr>
    </w:lvl>
    <w:lvl w:ilvl="6" w:tplc="D4F680FC" w:tentative="1">
      <w:start w:val="1"/>
      <w:numFmt w:val="bullet"/>
      <w:lvlText w:val=""/>
      <w:lvlJc w:val="left"/>
      <w:pPr>
        <w:tabs>
          <w:tab w:val="num" w:pos="5040"/>
        </w:tabs>
        <w:ind w:left="5040" w:hanging="360"/>
      </w:pPr>
      <w:rPr>
        <w:rFonts w:ascii="Wingdings" w:hAnsi="Wingdings" w:hint="default"/>
      </w:rPr>
    </w:lvl>
    <w:lvl w:ilvl="7" w:tplc="DFA08FD6" w:tentative="1">
      <w:start w:val="1"/>
      <w:numFmt w:val="bullet"/>
      <w:lvlText w:val=""/>
      <w:lvlJc w:val="left"/>
      <w:pPr>
        <w:tabs>
          <w:tab w:val="num" w:pos="5760"/>
        </w:tabs>
        <w:ind w:left="5760" w:hanging="360"/>
      </w:pPr>
      <w:rPr>
        <w:rFonts w:ascii="Wingdings" w:hAnsi="Wingdings" w:hint="default"/>
      </w:rPr>
    </w:lvl>
    <w:lvl w:ilvl="8" w:tplc="A3602B1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102B56"/>
    <w:multiLevelType w:val="hybridMultilevel"/>
    <w:tmpl w:val="77927A44"/>
    <w:lvl w:ilvl="0" w:tplc="92EC0A6C">
      <w:start w:val="1"/>
      <w:numFmt w:val="lowerLetter"/>
      <w:lvlText w:val="(%1)"/>
      <w:lvlJc w:val="left"/>
      <w:pPr>
        <w:tabs>
          <w:tab w:val="num" w:pos="360"/>
        </w:tabs>
        <w:ind w:left="36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2F5C0F1C"/>
    <w:multiLevelType w:val="hybridMultilevel"/>
    <w:tmpl w:val="1A86EB9E"/>
    <w:lvl w:ilvl="0" w:tplc="8E12C52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31900EA"/>
    <w:multiLevelType w:val="hybridMultilevel"/>
    <w:tmpl w:val="7DE8D1D6"/>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32C66FA"/>
    <w:multiLevelType w:val="hybridMultilevel"/>
    <w:tmpl w:val="8FCA9D5A"/>
    <w:lvl w:ilvl="0" w:tplc="2FAC5380">
      <w:start w:val="1"/>
      <w:numFmt w:val="bullet"/>
      <w:lvlText w:val=""/>
      <w:lvlJc w:val="left"/>
      <w:pPr>
        <w:tabs>
          <w:tab w:val="num" w:pos="720"/>
        </w:tabs>
        <w:ind w:left="720" w:hanging="360"/>
      </w:pPr>
      <w:rPr>
        <w:rFonts w:ascii="Wingdings" w:hAnsi="Wingdings" w:hint="default"/>
      </w:rPr>
    </w:lvl>
    <w:lvl w:ilvl="1" w:tplc="A82E5DB4" w:tentative="1">
      <w:start w:val="1"/>
      <w:numFmt w:val="bullet"/>
      <w:lvlText w:val=""/>
      <w:lvlJc w:val="left"/>
      <w:pPr>
        <w:tabs>
          <w:tab w:val="num" w:pos="1440"/>
        </w:tabs>
        <w:ind w:left="1440" w:hanging="360"/>
      </w:pPr>
      <w:rPr>
        <w:rFonts w:ascii="Wingdings" w:hAnsi="Wingdings" w:hint="default"/>
      </w:rPr>
    </w:lvl>
    <w:lvl w:ilvl="2" w:tplc="264EE6A6" w:tentative="1">
      <w:start w:val="1"/>
      <w:numFmt w:val="bullet"/>
      <w:lvlText w:val=""/>
      <w:lvlJc w:val="left"/>
      <w:pPr>
        <w:tabs>
          <w:tab w:val="num" w:pos="2160"/>
        </w:tabs>
        <w:ind w:left="2160" w:hanging="360"/>
      </w:pPr>
      <w:rPr>
        <w:rFonts w:ascii="Wingdings" w:hAnsi="Wingdings" w:hint="default"/>
      </w:rPr>
    </w:lvl>
    <w:lvl w:ilvl="3" w:tplc="F0DE0E2A" w:tentative="1">
      <w:start w:val="1"/>
      <w:numFmt w:val="bullet"/>
      <w:lvlText w:val=""/>
      <w:lvlJc w:val="left"/>
      <w:pPr>
        <w:tabs>
          <w:tab w:val="num" w:pos="2880"/>
        </w:tabs>
        <w:ind w:left="2880" w:hanging="360"/>
      </w:pPr>
      <w:rPr>
        <w:rFonts w:ascii="Wingdings" w:hAnsi="Wingdings" w:hint="default"/>
      </w:rPr>
    </w:lvl>
    <w:lvl w:ilvl="4" w:tplc="C25CE180" w:tentative="1">
      <w:start w:val="1"/>
      <w:numFmt w:val="bullet"/>
      <w:lvlText w:val=""/>
      <w:lvlJc w:val="left"/>
      <w:pPr>
        <w:tabs>
          <w:tab w:val="num" w:pos="3600"/>
        </w:tabs>
        <w:ind w:left="3600" w:hanging="360"/>
      </w:pPr>
      <w:rPr>
        <w:rFonts w:ascii="Wingdings" w:hAnsi="Wingdings" w:hint="default"/>
      </w:rPr>
    </w:lvl>
    <w:lvl w:ilvl="5" w:tplc="664E3B10" w:tentative="1">
      <w:start w:val="1"/>
      <w:numFmt w:val="bullet"/>
      <w:lvlText w:val=""/>
      <w:lvlJc w:val="left"/>
      <w:pPr>
        <w:tabs>
          <w:tab w:val="num" w:pos="4320"/>
        </w:tabs>
        <w:ind w:left="4320" w:hanging="360"/>
      </w:pPr>
      <w:rPr>
        <w:rFonts w:ascii="Wingdings" w:hAnsi="Wingdings" w:hint="default"/>
      </w:rPr>
    </w:lvl>
    <w:lvl w:ilvl="6" w:tplc="4DC61D18" w:tentative="1">
      <w:start w:val="1"/>
      <w:numFmt w:val="bullet"/>
      <w:lvlText w:val=""/>
      <w:lvlJc w:val="left"/>
      <w:pPr>
        <w:tabs>
          <w:tab w:val="num" w:pos="5040"/>
        </w:tabs>
        <w:ind w:left="5040" w:hanging="360"/>
      </w:pPr>
      <w:rPr>
        <w:rFonts w:ascii="Wingdings" w:hAnsi="Wingdings" w:hint="default"/>
      </w:rPr>
    </w:lvl>
    <w:lvl w:ilvl="7" w:tplc="79182B3A" w:tentative="1">
      <w:start w:val="1"/>
      <w:numFmt w:val="bullet"/>
      <w:lvlText w:val=""/>
      <w:lvlJc w:val="left"/>
      <w:pPr>
        <w:tabs>
          <w:tab w:val="num" w:pos="5760"/>
        </w:tabs>
        <w:ind w:left="5760" w:hanging="360"/>
      </w:pPr>
      <w:rPr>
        <w:rFonts w:ascii="Wingdings" w:hAnsi="Wingdings" w:hint="default"/>
      </w:rPr>
    </w:lvl>
    <w:lvl w:ilvl="8" w:tplc="A4ACD5D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0852C2"/>
    <w:multiLevelType w:val="hybridMultilevel"/>
    <w:tmpl w:val="281E8130"/>
    <w:lvl w:ilvl="0" w:tplc="A126E16E">
      <w:start w:val="1"/>
      <w:numFmt w:val="lowerLetter"/>
      <w:lvlText w:val="(%1)"/>
      <w:lvlJc w:val="left"/>
      <w:pPr>
        <w:ind w:left="720" w:hanging="360"/>
      </w:pPr>
      <w:rPr>
        <w:rFonts w:eastAsia="Times New Roman"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605BAD"/>
    <w:multiLevelType w:val="hybridMultilevel"/>
    <w:tmpl w:val="F210D65E"/>
    <w:lvl w:ilvl="0" w:tplc="BFBC4288">
      <w:start w:val="1"/>
      <w:numFmt w:val="lowerLetter"/>
      <w:lvlText w:val="(%1)"/>
      <w:lvlJc w:val="left"/>
      <w:pPr>
        <w:ind w:left="810" w:hanging="360"/>
      </w:pPr>
      <w:rPr>
        <w:rFonts w:eastAsia="Times New Roman"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40931227"/>
    <w:multiLevelType w:val="hybridMultilevel"/>
    <w:tmpl w:val="4C48EA56"/>
    <w:lvl w:ilvl="0" w:tplc="A7B08C7C">
      <w:start w:val="1"/>
      <w:numFmt w:val="bullet"/>
      <w:lvlText w:val="•"/>
      <w:lvlJc w:val="left"/>
      <w:pPr>
        <w:tabs>
          <w:tab w:val="num" w:pos="720"/>
        </w:tabs>
        <w:ind w:left="720" w:hanging="360"/>
      </w:pPr>
      <w:rPr>
        <w:rFonts w:ascii="Times New Roman" w:hAnsi="Times New Roman" w:hint="default"/>
      </w:rPr>
    </w:lvl>
    <w:lvl w:ilvl="1" w:tplc="117AFAC0">
      <w:start w:val="41"/>
      <w:numFmt w:val="bullet"/>
      <w:lvlText w:val="•"/>
      <w:lvlJc w:val="left"/>
      <w:pPr>
        <w:tabs>
          <w:tab w:val="num" w:pos="1440"/>
        </w:tabs>
        <w:ind w:left="1440" w:hanging="360"/>
      </w:pPr>
      <w:rPr>
        <w:rFonts w:ascii="Times New Roman" w:hAnsi="Times New Roman" w:hint="default"/>
      </w:rPr>
    </w:lvl>
    <w:lvl w:ilvl="2" w:tplc="39CA77B2">
      <w:start w:val="41"/>
      <w:numFmt w:val="bullet"/>
      <w:lvlText w:val="•"/>
      <w:lvlJc w:val="left"/>
      <w:pPr>
        <w:tabs>
          <w:tab w:val="num" w:pos="2160"/>
        </w:tabs>
        <w:ind w:left="2160" w:hanging="360"/>
      </w:pPr>
      <w:rPr>
        <w:rFonts w:ascii="Times New Roman" w:hAnsi="Times New Roman" w:hint="default"/>
      </w:rPr>
    </w:lvl>
    <w:lvl w:ilvl="3" w:tplc="5A002648" w:tentative="1">
      <w:start w:val="1"/>
      <w:numFmt w:val="bullet"/>
      <w:lvlText w:val="•"/>
      <w:lvlJc w:val="left"/>
      <w:pPr>
        <w:tabs>
          <w:tab w:val="num" w:pos="2880"/>
        </w:tabs>
        <w:ind w:left="2880" w:hanging="360"/>
      </w:pPr>
      <w:rPr>
        <w:rFonts w:ascii="Times New Roman" w:hAnsi="Times New Roman" w:hint="default"/>
      </w:rPr>
    </w:lvl>
    <w:lvl w:ilvl="4" w:tplc="EE1A00C4" w:tentative="1">
      <w:start w:val="1"/>
      <w:numFmt w:val="bullet"/>
      <w:lvlText w:val="•"/>
      <w:lvlJc w:val="left"/>
      <w:pPr>
        <w:tabs>
          <w:tab w:val="num" w:pos="3600"/>
        </w:tabs>
        <w:ind w:left="3600" w:hanging="360"/>
      </w:pPr>
      <w:rPr>
        <w:rFonts w:ascii="Times New Roman" w:hAnsi="Times New Roman" w:hint="default"/>
      </w:rPr>
    </w:lvl>
    <w:lvl w:ilvl="5" w:tplc="AE8A7C20" w:tentative="1">
      <w:start w:val="1"/>
      <w:numFmt w:val="bullet"/>
      <w:lvlText w:val="•"/>
      <w:lvlJc w:val="left"/>
      <w:pPr>
        <w:tabs>
          <w:tab w:val="num" w:pos="4320"/>
        </w:tabs>
        <w:ind w:left="4320" w:hanging="360"/>
      </w:pPr>
      <w:rPr>
        <w:rFonts w:ascii="Times New Roman" w:hAnsi="Times New Roman" w:hint="default"/>
      </w:rPr>
    </w:lvl>
    <w:lvl w:ilvl="6" w:tplc="7CA4285A" w:tentative="1">
      <w:start w:val="1"/>
      <w:numFmt w:val="bullet"/>
      <w:lvlText w:val="•"/>
      <w:lvlJc w:val="left"/>
      <w:pPr>
        <w:tabs>
          <w:tab w:val="num" w:pos="5040"/>
        </w:tabs>
        <w:ind w:left="5040" w:hanging="360"/>
      </w:pPr>
      <w:rPr>
        <w:rFonts w:ascii="Times New Roman" w:hAnsi="Times New Roman" w:hint="default"/>
      </w:rPr>
    </w:lvl>
    <w:lvl w:ilvl="7" w:tplc="64CE93EC" w:tentative="1">
      <w:start w:val="1"/>
      <w:numFmt w:val="bullet"/>
      <w:lvlText w:val="•"/>
      <w:lvlJc w:val="left"/>
      <w:pPr>
        <w:tabs>
          <w:tab w:val="num" w:pos="5760"/>
        </w:tabs>
        <w:ind w:left="5760" w:hanging="360"/>
      </w:pPr>
      <w:rPr>
        <w:rFonts w:ascii="Times New Roman" w:hAnsi="Times New Roman" w:hint="default"/>
      </w:rPr>
    </w:lvl>
    <w:lvl w:ilvl="8" w:tplc="6B88B21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2DC3A09"/>
    <w:multiLevelType w:val="hybridMultilevel"/>
    <w:tmpl w:val="6CEE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CE5F19"/>
    <w:multiLevelType w:val="hybridMultilevel"/>
    <w:tmpl w:val="BE543950"/>
    <w:lvl w:ilvl="0" w:tplc="0F3CBEF8">
      <w:start w:val="2"/>
      <w:numFmt w:val="lowerLetter"/>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F41749"/>
    <w:multiLevelType w:val="hybridMultilevel"/>
    <w:tmpl w:val="EB3A8CD2"/>
    <w:lvl w:ilvl="0" w:tplc="585892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1D3F83"/>
    <w:multiLevelType w:val="hybridMultilevel"/>
    <w:tmpl w:val="9210D4CE"/>
    <w:lvl w:ilvl="0" w:tplc="21FE6F44">
      <w:start w:val="34"/>
      <w:numFmt w:val="bullet"/>
      <w:lvlText w:val="–"/>
      <w:lvlJc w:val="left"/>
      <w:pPr>
        <w:tabs>
          <w:tab w:val="num" w:pos="720"/>
        </w:tabs>
        <w:ind w:left="720" w:hanging="360"/>
      </w:pPr>
      <w:rPr>
        <w:rFonts w:ascii="Arial" w:hAnsi="Arial" w:hint="default"/>
      </w:rPr>
    </w:lvl>
    <w:lvl w:ilvl="1" w:tplc="BD4480A0" w:tentative="1">
      <w:start w:val="1"/>
      <w:numFmt w:val="bullet"/>
      <w:lvlText w:val=""/>
      <w:lvlJc w:val="left"/>
      <w:pPr>
        <w:tabs>
          <w:tab w:val="num" w:pos="1440"/>
        </w:tabs>
        <w:ind w:left="1440" w:hanging="360"/>
      </w:pPr>
      <w:rPr>
        <w:rFonts w:ascii="Wingdings" w:hAnsi="Wingdings" w:hint="default"/>
      </w:rPr>
    </w:lvl>
    <w:lvl w:ilvl="2" w:tplc="0B0405F4" w:tentative="1">
      <w:start w:val="1"/>
      <w:numFmt w:val="bullet"/>
      <w:lvlText w:val=""/>
      <w:lvlJc w:val="left"/>
      <w:pPr>
        <w:tabs>
          <w:tab w:val="num" w:pos="2160"/>
        </w:tabs>
        <w:ind w:left="2160" w:hanging="360"/>
      </w:pPr>
      <w:rPr>
        <w:rFonts w:ascii="Wingdings" w:hAnsi="Wingdings" w:hint="default"/>
      </w:rPr>
    </w:lvl>
    <w:lvl w:ilvl="3" w:tplc="BA443670" w:tentative="1">
      <w:start w:val="1"/>
      <w:numFmt w:val="bullet"/>
      <w:lvlText w:val=""/>
      <w:lvlJc w:val="left"/>
      <w:pPr>
        <w:tabs>
          <w:tab w:val="num" w:pos="2880"/>
        </w:tabs>
        <w:ind w:left="2880" w:hanging="360"/>
      </w:pPr>
      <w:rPr>
        <w:rFonts w:ascii="Wingdings" w:hAnsi="Wingdings" w:hint="default"/>
      </w:rPr>
    </w:lvl>
    <w:lvl w:ilvl="4" w:tplc="D0CEEA66" w:tentative="1">
      <w:start w:val="1"/>
      <w:numFmt w:val="bullet"/>
      <w:lvlText w:val=""/>
      <w:lvlJc w:val="left"/>
      <w:pPr>
        <w:tabs>
          <w:tab w:val="num" w:pos="3600"/>
        </w:tabs>
        <w:ind w:left="3600" w:hanging="360"/>
      </w:pPr>
      <w:rPr>
        <w:rFonts w:ascii="Wingdings" w:hAnsi="Wingdings" w:hint="default"/>
      </w:rPr>
    </w:lvl>
    <w:lvl w:ilvl="5" w:tplc="EA845018" w:tentative="1">
      <w:start w:val="1"/>
      <w:numFmt w:val="bullet"/>
      <w:lvlText w:val=""/>
      <w:lvlJc w:val="left"/>
      <w:pPr>
        <w:tabs>
          <w:tab w:val="num" w:pos="4320"/>
        </w:tabs>
        <w:ind w:left="4320" w:hanging="360"/>
      </w:pPr>
      <w:rPr>
        <w:rFonts w:ascii="Wingdings" w:hAnsi="Wingdings" w:hint="default"/>
      </w:rPr>
    </w:lvl>
    <w:lvl w:ilvl="6" w:tplc="1B68CEE8" w:tentative="1">
      <w:start w:val="1"/>
      <w:numFmt w:val="bullet"/>
      <w:lvlText w:val=""/>
      <w:lvlJc w:val="left"/>
      <w:pPr>
        <w:tabs>
          <w:tab w:val="num" w:pos="5040"/>
        </w:tabs>
        <w:ind w:left="5040" w:hanging="360"/>
      </w:pPr>
      <w:rPr>
        <w:rFonts w:ascii="Wingdings" w:hAnsi="Wingdings" w:hint="default"/>
      </w:rPr>
    </w:lvl>
    <w:lvl w:ilvl="7" w:tplc="24AE9224" w:tentative="1">
      <w:start w:val="1"/>
      <w:numFmt w:val="bullet"/>
      <w:lvlText w:val=""/>
      <w:lvlJc w:val="left"/>
      <w:pPr>
        <w:tabs>
          <w:tab w:val="num" w:pos="5760"/>
        </w:tabs>
        <w:ind w:left="5760" w:hanging="360"/>
      </w:pPr>
      <w:rPr>
        <w:rFonts w:ascii="Wingdings" w:hAnsi="Wingdings" w:hint="default"/>
      </w:rPr>
    </w:lvl>
    <w:lvl w:ilvl="8" w:tplc="1344540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B42A09"/>
    <w:multiLevelType w:val="hybridMultilevel"/>
    <w:tmpl w:val="D58E382A"/>
    <w:lvl w:ilvl="0" w:tplc="9966459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49EF1ABB"/>
    <w:multiLevelType w:val="hybridMultilevel"/>
    <w:tmpl w:val="B142A044"/>
    <w:lvl w:ilvl="0" w:tplc="A0D45BA8">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06342E"/>
    <w:multiLevelType w:val="hybridMultilevel"/>
    <w:tmpl w:val="7A3E07F6"/>
    <w:lvl w:ilvl="0" w:tplc="04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3F0236"/>
    <w:multiLevelType w:val="hybridMultilevel"/>
    <w:tmpl w:val="18AC0190"/>
    <w:lvl w:ilvl="0" w:tplc="143A72D0">
      <w:start w:val="25"/>
      <w:numFmt w:val="decimal"/>
      <w:lvlText w:val="(%1"/>
      <w:lvlJc w:val="left"/>
      <w:pPr>
        <w:ind w:left="8370" w:hanging="360"/>
      </w:pPr>
      <w:rPr>
        <w:rFonts w:hint="default"/>
      </w:rPr>
    </w:lvl>
    <w:lvl w:ilvl="1" w:tplc="04090019" w:tentative="1">
      <w:start w:val="1"/>
      <w:numFmt w:val="lowerLetter"/>
      <w:lvlText w:val="%2."/>
      <w:lvlJc w:val="left"/>
      <w:pPr>
        <w:ind w:left="9090" w:hanging="360"/>
      </w:pPr>
    </w:lvl>
    <w:lvl w:ilvl="2" w:tplc="0409001B" w:tentative="1">
      <w:start w:val="1"/>
      <w:numFmt w:val="lowerRoman"/>
      <w:lvlText w:val="%3."/>
      <w:lvlJc w:val="right"/>
      <w:pPr>
        <w:ind w:left="9810" w:hanging="180"/>
      </w:pPr>
    </w:lvl>
    <w:lvl w:ilvl="3" w:tplc="0409000F" w:tentative="1">
      <w:start w:val="1"/>
      <w:numFmt w:val="decimal"/>
      <w:lvlText w:val="%4."/>
      <w:lvlJc w:val="left"/>
      <w:pPr>
        <w:ind w:left="10530" w:hanging="360"/>
      </w:pPr>
    </w:lvl>
    <w:lvl w:ilvl="4" w:tplc="04090019" w:tentative="1">
      <w:start w:val="1"/>
      <w:numFmt w:val="lowerLetter"/>
      <w:lvlText w:val="%5."/>
      <w:lvlJc w:val="left"/>
      <w:pPr>
        <w:ind w:left="11250" w:hanging="360"/>
      </w:pPr>
    </w:lvl>
    <w:lvl w:ilvl="5" w:tplc="0409001B" w:tentative="1">
      <w:start w:val="1"/>
      <w:numFmt w:val="lowerRoman"/>
      <w:lvlText w:val="%6."/>
      <w:lvlJc w:val="right"/>
      <w:pPr>
        <w:ind w:left="11970" w:hanging="180"/>
      </w:pPr>
    </w:lvl>
    <w:lvl w:ilvl="6" w:tplc="0409000F" w:tentative="1">
      <w:start w:val="1"/>
      <w:numFmt w:val="decimal"/>
      <w:lvlText w:val="%7."/>
      <w:lvlJc w:val="left"/>
      <w:pPr>
        <w:ind w:left="12690" w:hanging="360"/>
      </w:pPr>
    </w:lvl>
    <w:lvl w:ilvl="7" w:tplc="04090019" w:tentative="1">
      <w:start w:val="1"/>
      <w:numFmt w:val="lowerLetter"/>
      <w:lvlText w:val="%8."/>
      <w:lvlJc w:val="left"/>
      <w:pPr>
        <w:ind w:left="13410" w:hanging="360"/>
      </w:pPr>
    </w:lvl>
    <w:lvl w:ilvl="8" w:tplc="0409001B" w:tentative="1">
      <w:start w:val="1"/>
      <w:numFmt w:val="lowerRoman"/>
      <w:lvlText w:val="%9."/>
      <w:lvlJc w:val="right"/>
      <w:pPr>
        <w:ind w:left="14130" w:hanging="180"/>
      </w:pPr>
    </w:lvl>
  </w:abstractNum>
  <w:abstractNum w:abstractNumId="37" w15:restartNumberingAfterBreak="0">
    <w:nsid w:val="4E9B5184"/>
    <w:multiLevelType w:val="hybridMultilevel"/>
    <w:tmpl w:val="067072B4"/>
    <w:lvl w:ilvl="0" w:tplc="D436B072">
      <w:start w:val="1"/>
      <w:numFmt w:val="bullet"/>
      <w:lvlText w:val=""/>
      <w:lvlJc w:val="left"/>
      <w:pPr>
        <w:tabs>
          <w:tab w:val="num" w:pos="720"/>
        </w:tabs>
        <w:ind w:left="720" w:hanging="360"/>
      </w:pPr>
      <w:rPr>
        <w:rFonts w:ascii="Wingdings 3" w:hAnsi="Wingdings 3" w:hint="default"/>
      </w:rPr>
    </w:lvl>
    <w:lvl w:ilvl="1" w:tplc="8788127A">
      <w:start w:val="54"/>
      <w:numFmt w:val="bullet"/>
      <w:lvlText w:val="◦"/>
      <w:lvlJc w:val="left"/>
      <w:pPr>
        <w:tabs>
          <w:tab w:val="num" w:pos="1440"/>
        </w:tabs>
        <w:ind w:left="1440" w:hanging="360"/>
      </w:pPr>
      <w:rPr>
        <w:rFonts w:ascii="Verdana" w:hAnsi="Verdana" w:hint="default"/>
      </w:rPr>
    </w:lvl>
    <w:lvl w:ilvl="2" w:tplc="57CA58A8" w:tentative="1">
      <w:start w:val="1"/>
      <w:numFmt w:val="bullet"/>
      <w:lvlText w:val=""/>
      <w:lvlJc w:val="left"/>
      <w:pPr>
        <w:tabs>
          <w:tab w:val="num" w:pos="2160"/>
        </w:tabs>
        <w:ind w:left="2160" w:hanging="360"/>
      </w:pPr>
      <w:rPr>
        <w:rFonts w:ascii="Wingdings 3" w:hAnsi="Wingdings 3" w:hint="default"/>
      </w:rPr>
    </w:lvl>
    <w:lvl w:ilvl="3" w:tplc="76F868DE" w:tentative="1">
      <w:start w:val="1"/>
      <w:numFmt w:val="bullet"/>
      <w:lvlText w:val=""/>
      <w:lvlJc w:val="left"/>
      <w:pPr>
        <w:tabs>
          <w:tab w:val="num" w:pos="2880"/>
        </w:tabs>
        <w:ind w:left="2880" w:hanging="360"/>
      </w:pPr>
      <w:rPr>
        <w:rFonts w:ascii="Wingdings 3" w:hAnsi="Wingdings 3" w:hint="default"/>
      </w:rPr>
    </w:lvl>
    <w:lvl w:ilvl="4" w:tplc="A6FA6BD2" w:tentative="1">
      <w:start w:val="1"/>
      <w:numFmt w:val="bullet"/>
      <w:lvlText w:val=""/>
      <w:lvlJc w:val="left"/>
      <w:pPr>
        <w:tabs>
          <w:tab w:val="num" w:pos="3600"/>
        </w:tabs>
        <w:ind w:left="3600" w:hanging="360"/>
      </w:pPr>
      <w:rPr>
        <w:rFonts w:ascii="Wingdings 3" w:hAnsi="Wingdings 3" w:hint="default"/>
      </w:rPr>
    </w:lvl>
    <w:lvl w:ilvl="5" w:tplc="F91C303A" w:tentative="1">
      <w:start w:val="1"/>
      <w:numFmt w:val="bullet"/>
      <w:lvlText w:val=""/>
      <w:lvlJc w:val="left"/>
      <w:pPr>
        <w:tabs>
          <w:tab w:val="num" w:pos="4320"/>
        </w:tabs>
        <w:ind w:left="4320" w:hanging="360"/>
      </w:pPr>
      <w:rPr>
        <w:rFonts w:ascii="Wingdings 3" w:hAnsi="Wingdings 3" w:hint="default"/>
      </w:rPr>
    </w:lvl>
    <w:lvl w:ilvl="6" w:tplc="85128376" w:tentative="1">
      <w:start w:val="1"/>
      <w:numFmt w:val="bullet"/>
      <w:lvlText w:val=""/>
      <w:lvlJc w:val="left"/>
      <w:pPr>
        <w:tabs>
          <w:tab w:val="num" w:pos="5040"/>
        </w:tabs>
        <w:ind w:left="5040" w:hanging="360"/>
      </w:pPr>
      <w:rPr>
        <w:rFonts w:ascii="Wingdings 3" w:hAnsi="Wingdings 3" w:hint="default"/>
      </w:rPr>
    </w:lvl>
    <w:lvl w:ilvl="7" w:tplc="DA4C4D0E" w:tentative="1">
      <w:start w:val="1"/>
      <w:numFmt w:val="bullet"/>
      <w:lvlText w:val=""/>
      <w:lvlJc w:val="left"/>
      <w:pPr>
        <w:tabs>
          <w:tab w:val="num" w:pos="5760"/>
        </w:tabs>
        <w:ind w:left="5760" w:hanging="360"/>
      </w:pPr>
      <w:rPr>
        <w:rFonts w:ascii="Wingdings 3" w:hAnsi="Wingdings 3" w:hint="default"/>
      </w:rPr>
    </w:lvl>
    <w:lvl w:ilvl="8" w:tplc="AAD2A55E" w:tentative="1">
      <w:start w:val="1"/>
      <w:numFmt w:val="bullet"/>
      <w:lvlText w:val=""/>
      <w:lvlJc w:val="left"/>
      <w:pPr>
        <w:tabs>
          <w:tab w:val="num" w:pos="6480"/>
        </w:tabs>
        <w:ind w:left="6480" w:hanging="360"/>
      </w:pPr>
      <w:rPr>
        <w:rFonts w:ascii="Wingdings 3" w:hAnsi="Wingdings 3" w:hint="default"/>
      </w:rPr>
    </w:lvl>
  </w:abstractNum>
  <w:abstractNum w:abstractNumId="38" w15:restartNumberingAfterBreak="0">
    <w:nsid w:val="4FE54FBE"/>
    <w:multiLevelType w:val="hybridMultilevel"/>
    <w:tmpl w:val="1A86EB9E"/>
    <w:lvl w:ilvl="0" w:tplc="8E12C52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08B34E7"/>
    <w:multiLevelType w:val="hybridMultilevel"/>
    <w:tmpl w:val="279841BE"/>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490538B"/>
    <w:multiLevelType w:val="hybridMultilevel"/>
    <w:tmpl w:val="F47CC616"/>
    <w:lvl w:ilvl="0" w:tplc="5F6C4AB2">
      <w:start w:val="25"/>
      <w:numFmt w:val="decimal"/>
      <w:lvlText w:val="(%1"/>
      <w:lvlJc w:val="left"/>
      <w:pPr>
        <w:ind w:left="8490" w:hanging="360"/>
      </w:pPr>
      <w:rPr>
        <w:rFonts w:hint="default"/>
      </w:rPr>
    </w:lvl>
    <w:lvl w:ilvl="1" w:tplc="04090019" w:tentative="1">
      <w:start w:val="1"/>
      <w:numFmt w:val="lowerLetter"/>
      <w:lvlText w:val="%2."/>
      <w:lvlJc w:val="left"/>
      <w:pPr>
        <w:ind w:left="9210" w:hanging="360"/>
      </w:pPr>
    </w:lvl>
    <w:lvl w:ilvl="2" w:tplc="0409001B" w:tentative="1">
      <w:start w:val="1"/>
      <w:numFmt w:val="lowerRoman"/>
      <w:lvlText w:val="%3."/>
      <w:lvlJc w:val="right"/>
      <w:pPr>
        <w:ind w:left="9930" w:hanging="180"/>
      </w:pPr>
    </w:lvl>
    <w:lvl w:ilvl="3" w:tplc="0409000F" w:tentative="1">
      <w:start w:val="1"/>
      <w:numFmt w:val="decimal"/>
      <w:lvlText w:val="%4."/>
      <w:lvlJc w:val="left"/>
      <w:pPr>
        <w:ind w:left="10650" w:hanging="360"/>
      </w:pPr>
    </w:lvl>
    <w:lvl w:ilvl="4" w:tplc="04090019" w:tentative="1">
      <w:start w:val="1"/>
      <w:numFmt w:val="lowerLetter"/>
      <w:lvlText w:val="%5."/>
      <w:lvlJc w:val="left"/>
      <w:pPr>
        <w:ind w:left="11370" w:hanging="360"/>
      </w:pPr>
    </w:lvl>
    <w:lvl w:ilvl="5" w:tplc="0409001B" w:tentative="1">
      <w:start w:val="1"/>
      <w:numFmt w:val="lowerRoman"/>
      <w:lvlText w:val="%6."/>
      <w:lvlJc w:val="right"/>
      <w:pPr>
        <w:ind w:left="12090" w:hanging="180"/>
      </w:pPr>
    </w:lvl>
    <w:lvl w:ilvl="6" w:tplc="0409000F" w:tentative="1">
      <w:start w:val="1"/>
      <w:numFmt w:val="decimal"/>
      <w:lvlText w:val="%7."/>
      <w:lvlJc w:val="left"/>
      <w:pPr>
        <w:ind w:left="12810" w:hanging="360"/>
      </w:pPr>
    </w:lvl>
    <w:lvl w:ilvl="7" w:tplc="04090019" w:tentative="1">
      <w:start w:val="1"/>
      <w:numFmt w:val="lowerLetter"/>
      <w:lvlText w:val="%8."/>
      <w:lvlJc w:val="left"/>
      <w:pPr>
        <w:ind w:left="13530" w:hanging="360"/>
      </w:pPr>
    </w:lvl>
    <w:lvl w:ilvl="8" w:tplc="0409001B" w:tentative="1">
      <w:start w:val="1"/>
      <w:numFmt w:val="lowerRoman"/>
      <w:lvlText w:val="%9."/>
      <w:lvlJc w:val="right"/>
      <w:pPr>
        <w:ind w:left="14250" w:hanging="180"/>
      </w:pPr>
    </w:lvl>
  </w:abstractNum>
  <w:abstractNum w:abstractNumId="41" w15:restartNumberingAfterBreak="0">
    <w:nsid w:val="59392BD2"/>
    <w:multiLevelType w:val="hybridMultilevel"/>
    <w:tmpl w:val="A2A63B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5B39D6"/>
    <w:multiLevelType w:val="hybridMultilevel"/>
    <w:tmpl w:val="CCC09294"/>
    <w:lvl w:ilvl="0" w:tplc="29DAE6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717D68"/>
    <w:multiLevelType w:val="hybridMultilevel"/>
    <w:tmpl w:val="8E2E119E"/>
    <w:lvl w:ilvl="0" w:tplc="21FE6F44">
      <w:start w:val="34"/>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D572989"/>
    <w:multiLevelType w:val="hybridMultilevel"/>
    <w:tmpl w:val="3D2E5B4E"/>
    <w:lvl w:ilvl="0" w:tplc="12CC5C86">
      <w:start w:val="1"/>
      <w:numFmt w:val="bullet"/>
      <w:lvlText w:val="–"/>
      <w:lvlJc w:val="left"/>
      <w:pPr>
        <w:tabs>
          <w:tab w:val="num" w:pos="720"/>
        </w:tabs>
        <w:ind w:left="720" w:hanging="360"/>
      </w:pPr>
      <w:rPr>
        <w:rFonts w:ascii="Arial" w:hAnsi="Arial" w:hint="default"/>
      </w:rPr>
    </w:lvl>
    <w:lvl w:ilvl="1" w:tplc="00D8C51E">
      <w:start w:val="1"/>
      <w:numFmt w:val="bullet"/>
      <w:lvlText w:val="–"/>
      <w:lvlJc w:val="left"/>
      <w:pPr>
        <w:tabs>
          <w:tab w:val="num" w:pos="1440"/>
        </w:tabs>
        <w:ind w:left="1440" w:hanging="360"/>
      </w:pPr>
      <w:rPr>
        <w:rFonts w:ascii="Arial" w:hAnsi="Arial" w:hint="default"/>
      </w:rPr>
    </w:lvl>
    <w:lvl w:ilvl="2" w:tplc="C930BF24" w:tentative="1">
      <w:start w:val="1"/>
      <w:numFmt w:val="bullet"/>
      <w:lvlText w:val="–"/>
      <w:lvlJc w:val="left"/>
      <w:pPr>
        <w:tabs>
          <w:tab w:val="num" w:pos="2160"/>
        </w:tabs>
        <w:ind w:left="2160" w:hanging="360"/>
      </w:pPr>
      <w:rPr>
        <w:rFonts w:ascii="Arial" w:hAnsi="Arial" w:hint="default"/>
      </w:rPr>
    </w:lvl>
    <w:lvl w:ilvl="3" w:tplc="5EECFC0A" w:tentative="1">
      <w:start w:val="1"/>
      <w:numFmt w:val="bullet"/>
      <w:lvlText w:val="–"/>
      <w:lvlJc w:val="left"/>
      <w:pPr>
        <w:tabs>
          <w:tab w:val="num" w:pos="2880"/>
        </w:tabs>
        <w:ind w:left="2880" w:hanging="360"/>
      </w:pPr>
      <w:rPr>
        <w:rFonts w:ascii="Arial" w:hAnsi="Arial" w:hint="default"/>
      </w:rPr>
    </w:lvl>
    <w:lvl w:ilvl="4" w:tplc="BE48479A" w:tentative="1">
      <w:start w:val="1"/>
      <w:numFmt w:val="bullet"/>
      <w:lvlText w:val="–"/>
      <w:lvlJc w:val="left"/>
      <w:pPr>
        <w:tabs>
          <w:tab w:val="num" w:pos="3600"/>
        </w:tabs>
        <w:ind w:left="3600" w:hanging="360"/>
      </w:pPr>
      <w:rPr>
        <w:rFonts w:ascii="Arial" w:hAnsi="Arial" w:hint="default"/>
      </w:rPr>
    </w:lvl>
    <w:lvl w:ilvl="5" w:tplc="41388F3A" w:tentative="1">
      <w:start w:val="1"/>
      <w:numFmt w:val="bullet"/>
      <w:lvlText w:val="–"/>
      <w:lvlJc w:val="left"/>
      <w:pPr>
        <w:tabs>
          <w:tab w:val="num" w:pos="4320"/>
        </w:tabs>
        <w:ind w:left="4320" w:hanging="360"/>
      </w:pPr>
      <w:rPr>
        <w:rFonts w:ascii="Arial" w:hAnsi="Arial" w:hint="default"/>
      </w:rPr>
    </w:lvl>
    <w:lvl w:ilvl="6" w:tplc="38F6A0F2" w:tentative="1">
      <w:start w:val="1"/>
      <w:numFmt w:val="bullet"/>
      <w:lvlText w:val="–"/>
      <w:lvlJc w:val="left"/>
      <w:pPr>
        <w:tabs>
          <w:tab w:val="num" w:pos="5040"/>
        </w:tabs>
        <w:ind w:left="5040" w:hanging="360"/>
      </w:pPr>
      <w:rPr>
        <w:rFonts w:ascii="Arial" w:hAnsi="Arial" w:hint="default"/>
      </w:rPr>
    </w:lvl>
    <w:lvl w:ilvl="7" w:tplc="E94E0958" w:tentative="1">
      <w:start w:val="1"/>
      <w:numFmt w:val="bullet"/>
      <w:lvlText w:val="–"/>
      <w:lvlJc w:val="left"/>
      <w:pPr>
        <w:tabs>
          <w:tab w:val="num" w:pos="5760"/>
        </w:tabs>
        <w:ind w:left="5760" w:hanging="360"/>
      </w:pPr>
      <w:rPr>
        <w:rFonts w:ascii="Arial" w:hAnsi="Arial" w:hint="default"/>
      </w:rPr>
    </w:lvl>
    <w:lvl w:ilvl="8" w:tplc="D3A63510"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626C07D2"/>
    <w:multiLevelType w:val="hybridMultilevel"/>
    <w:tmpl w:val="45FA02EA"/>
    <w:lvl w:ilvl="0" w:tplc="0ACEF0DC">
      <w:start w:val="1"/>
      <w:numFmt w:val="bullet"/>
      <w:lvlText w:val=""/>
      <w:lvlJc w:val="left"/>
      <w:pPr>
        <w:tabs>
          <w:tab w:val="num" w:pos="720"/>
        </w:tabs>
        <w:ind w:left="720" w:hanging="360"/>
      </w:pPr>
      <w:rPr>
        <w:rFonts w:ascii="Wingdings 3" w:hAnsi="Wingdings 3" w:hint="default"/>
      </w:rPr>
    </w:lvl>
    <w:lvl w:ilvl="1" w:tplc="B260BE2C" w:tentative="1">
      <w:start w:val="1"/>
      <w:numFmt w:val="bullet"/>
      <w:lvlText w:val=""/>
      <w:lvlJc w:val="left"/>
      <w:pPr>
        <w:tabs>
          <w:tab w:val="num" w:pos="1440"/>
        </w:tabs>
        <w:ind w:left="1440" w:hanging="360"/>
      </w:pPr>
      <w:rPr>
        <w:rFonts w:ascii="Wingdings 3" w:hAnsi="Wingdings 3" w:hint="default"/>
      </w:rPr>
    </w:lvl>
    <w:lvl w:ilvl="2" w:tplc="19600122" w:tentative="1">
      <w:start w:val="1"/>
      <w:numFmt w:val="bullet"/>
      <w:lvlText w:val=""/>
      <w:lvlJc w:val="left"/>
      <w:pPr>
        <w:tabs>
          <w:tab w:val="num" w:pos="2160"/>
        </w:tabs>
        <w:ind w:left="2160" w:hanging="360"/>
      </w:pPr>
      <w:rPr>
        <w:rFonts w:ascii="Wingdings 3" w:hAnsi="Wingdings 3" w:hint="default"/>
      </w:rPr>
    </w:lvl>
    <w:lvl w:ilvl="3" w:tplc="E61C804A" w:tentative="1">
      <w:start w:val="1"/>
      <w:numFmt w:val="bullet"/>
      <w:lvlText w:val=""/>
      <w:lvlJc w:val="left"/>
      <w:pPr>
        <w:tabs>
          <w:tab w:val="num" w:pos="2880"/>
        </w:tabs>
        <w:ind w:left="2880" w:hanging="360"/>
      </w:pPr>
      <w:rPr>
        <w:rFonts w:ascii="Wingdings 3" w:hAnsi="Wingdings 3" w:hint="default"/>
      </w:rPr>
    </w:lvl>
    <w:lvl w:ilvl="4" w:tplc="35568A7A" w:tentative="1">
      <w:start w:val="1"/>
      <w:numFmt w:val="bullet"/>
      <w:lvlText w:val=""/>
      <w:lvlJc w:val="left"/>
      <w:pPr>
        <w:tabs>
          <w:tab w:val="num" w:pos="3600"/>
        </w:tabs>
        <w:ind w:left="3600" w:hanging="360"/>
      </w:pPr>
      <w:rPr>
        <w:rFonts w:ascii="Wingdings 3" w:hAnsi="Wingdings 3" w:hint="default"/>
      </w:rPr>
    </w:lvl>
    <w:lvl w:ilvl="5" w:tplc="0CA2218E" w:tentative="1">
      <w:start w:val="1"/>
      <w:numFmt w:val="bullet"/>
      <w:lvlText w:val=""/>
      <w:lvlJc w:val="left"/>
      <w:pPr>
        <w:tabs>
          <w:tab w:val="num" w:pos="4320"/>
        </w:tabs>
        <w:ind w:left="4320" w:hanging="360"/>
      </w:pPr>
      <w:rPr>
        <w:rFonts w:ascii="Wingdings 3" w:hAnsi="Wingdings 3" w:hint="default"/>
      </w:rPr>
    </w:lvl>
    <w:lvl w:ilvl="6" w:tplc="C4FA5EE6" w:tentative="1">
      <w:start w:val="1"/>
      <w:numFmt w:val="bullet"/>
      <w:lvlText w:val=""/>
      <w:lvlJc w:val="left"/>
      <w:pPr>
        <w:tabs>
          <w:tab w:val="num" w:pos="5040"/>
        </w:tabs>
        <w:ind w:left="5040" w:hanging="360"/>
      </w:pPr>
      <w:rPr>
        <w:rFonts w:ascii="Wingdings 3" w:hAnsi="Wingdings 3" w:hint="default"/>
      </w:rPr>
    </w:lvl>
    <w:lvl w:ilvl="7" w:tplc="1038A038" w:tentative="1">
      <w:start w:val="1"/>
      <w:numFmt w:val="bullet"/>
      <w:lvlText w:val=""/>
      <w:lvlJc w:val="left"/>
      <w:pPr>
        <w:tabs>
          <w:tab w:val="num" w:pos="5760"/>
        </w:tabs>
        <w:ind w:left="5760" w:hanging="360"/>
      </w:pPr>
      <w:rPr>
        <w:rFonts w:ascii="Wingdings 3" w:hAnsi="Wingdings 3" w:hint="default"/>
      </w:rPr>
    </w:lvl>
    <w:lvl w:ilvl="8" w:tplc="F30471CE" w:tentative="1">
      <w:start w:val="1"/>
      <w:numFmt w:val="bullet"/>
      <w:lvlText w:val=""/>
      <w:lvlJc w:val="left"/>
      <w:pPr>
        <w:tabs>
          <w:tab w:val="num" w:pos="6480"/>
        </w:tabs>
        <w:ind w:left="6480" w:hanging="360"/>
      </w:pPr>
      <w:rPr>
        <w:rFonts w:ascii="Wingdings 3" w:hAnsi="Wingdings 3" w:hint="default"/>
      </w:rPr>
    </w:lvl>
  </w:abstractNum>
  <w:abstractNum w:abstractNumId="46" w15:restartNumberingAfterBreak="0">
    <w:nsid w:val="645844AF"/>
    <w:multiLevelType w:val="hybridMultilevel"/>
    <w:tmpl w:val="675E0440"/>
    <w:lvl w:ilvl="0" w:tplc="04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538512C"/>
    <w:multiLevelType w:val="hybridMultilevel"/>
    <w:tmpl w:val="6F940DA2"/>
    <w:lvl w:ilvl="0" w:tplc="3094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E70246"/>
    <w:multiLevelType w:val="hybridMultilevel"/>
    <w:tmpl w:val="F2CAD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0E058A"/>
    <w:multiLevelType w:val="hybridMultilevel"/>
    <w:tmpl w:val="4F9C9668"/>
    <w:lvl w:ilvl="0" w:tplc="08249D98">
      <w:start w:val="25"/>
      <w:numFmt w:val="decimal"/>
      <w:lvlText w:val="(%1"/>
      <w:lvlJc w:val="left"/>
      <w:pPr>
        <w:ind w:left="8550" w:hanging="360"/>
      </w:pPr>
      <w:rPr>
        <w:rFonts w:hint="default"/>
      </w:rPr>
    </w:lvl>
    <w:lvl w:ilvl="1" w:tplc="04090019" w:tentative="1">
      <w:start w:val="1"/>
      <w:numFmt w:val="lowerLetter"/>
      <w:lvlText w:val="%2."/>
      <w:lvlJc w:val="left"/>
      <w:pPr>
        <w:ind w:left="9270" w:hanging="360"/>
      </w:pPr>
    </w:lvl>
    <w:lvl w:ilvl="2" w:tplc="0409001B" w:tentative="1">
      <w:start w:val="1"/>
      <w:numFmt w:val="lowerRoman"/>
      <w:lvlText w:val="%3."/>
      <w:lvlJc w:val="right"/>
      <w:pPr>
        <w:ind w:left="9990" w:hanging="180"/>
      </w:pPr>
    </w:lvl>
    <w:lvl w:ilvl="3" w:tplc="0409000F" w:tentative="1">
      <w:start w:val="1"/>
      <w:numFmt w:val="decimal"/>
      <w:lvlText w:val="%4."/>
      <w:lvlJc w:val="left"/>
      <w:pPr>
        <w:ind w:left="10710" w:hanging="360"/>
      </w:pPr>
    </w:lvl>
    <w:lvl w:ilvl="4" w:tplc="04090019" w:tentative="1">
      <w:start w:val="1"/>
      <w:numFmt w:val="lowerLetter"/>
      <w:lvlText w:val="%5."/>
      <w:lvlJc w:val="left"/>
      <w:pPr>
        <w:ind w:left="11430" w:hanging="360"/>
      </w:pPr>
    </w:lvl>
    <w:lvl w:ilvl="5" w:tplc="0409001B" w:tentative="1">
      <w:start w:val="1"/>
      <w:numFmt w:val="lowerRoman"/>
      <w:lvlText w:val="%6."/>
      <w:lvlJc w:val="right"/>
      <w:pPr>
        <w:ind w:left="12150" w:hanging="180"/>
      </w:pPr>
    </w:lvl>
    <w:lvl w:ilvl="6" w:tplc="0409000F" w:tentative="1">
      <w:start w:val="1"/>
      <w:numFmt w:val="decimal"/>
      <w:lvlText w:val="%7."/>
      <w:lvlJc w:val="left"/>
      <w:pPr>
        <w:ind w:left="12870" w:hanging="360"/>
      </w:pPr>
    </w:lvl>
    <w:lvl w:ilvl="7" w:tplc="04090019" w:tentative="1">
      <w:start w:val="1"/>
      <w:numFmt w:val="lowerLetter"/>
      <w:lvlText w:val="%8."/>
      <w:lvlJc w:val="left"/>
      <w:pPr>
        <w:ind w:left="13590" w:hanging="360"/>
      </w:pPr>
    </w:lvl>
    <w:lvl w:ilvl="8" w:tplc="0409001B" w:tentative="1">
      <w:start w:val="1"/>
      <w:numFmt w:val="lowerRoman"/>
      <w:lvlText w:val="%9."/>
      <w:lvlJc w:val="right"/>
      <w:pPr>
        <w:ind w:left="14310" w:hanging="180"/>
      </w:pPr>
    </w:lvl>
  </w:abstractNum>
  <w:abstractNum w:abstractNumId="50" w15:restartNumberingAfterBreak="0">
    <w:nsid w:val="6AF224C7"/>
    <w:multiLevelType w:val="hybridMultilevel"/>
    <w:tmpl w:val="501EFD4C"/>
    <w:lvl w:ilvl="0" w:tplc="0BC034FC">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6C5E23CE"/>
    <w:multiLevelType w:val="hybridMultilevel"/>
    <w:tmpl w:val="BFBC1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ECB3465"/>
    <w:multiLevelType w:val="hybridMultilevel"/>
    <w:tmpl w:val="6C300202"/>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3" w15:restartNumberingAfterBreak="0">
    <w:nsid w:val="6FC82C4D"/>
    <w:multiLevelType w:val="hybridMultilevel"/>
    <w:tmpl w:val="6F940DA2"/>
    <w:lvl w:ilvl="0" w:tplc="3094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49705D7"/>
    <w:multiLevelType w:val="hybridMultilevel"/>
    <w:tmpl w:val="6E46EC2A"/>
    <w:lvl w:ilvl="0" w:tplc="9D74DF8A">
      <w:start w:val="1"/>
      <w:numFmt w:val="bullet"/>
      <w:lvlText w:val="•"/>
      <w:lvlJc w:val="left"/>
      <w:pPr>
        <w:tabs>
          <w:tab w:val="num" w:pos="720"/>
        </w:tabs>
        <w:ind w:left="720" w:hanging="360"/>
      </w:pPr>
      <w:rPr>
        <w:rFonts w:ascii="Times New Roman" w:hAnsi="Times New Roman" w:hint="default"/>
      </w:rPr>
    </w:lvl>
    <w:lvl w:ilvl="1" w:tplc="31980BCA" w:tentative="1">
      <w:start w:val="1"/>
      <w:numFmt w:val="bullet"/>
      <w:lvlText w:val="•"/>
      <w:lvlJc w:val="left"/>
      <w:pPr>
        <w:tabs>
          <w:tab w:val="num" w:pos="1440"/>
        </w:tabs>
        <w:ind w:left="1440" w:hanging="360"/>
      </w:pPr>
      <w:rPr>
        <w:rFonts w:ascii="Times New Roman" w:hAnsi="Times New Roman" w:hint="default"/>
      </w:rPr>
    </w:lvl>
    <w:lvl w:ilvl="2" w:tplc="B36CB860" w:tentative="1">
      <w:start w:val="1"/>
      <w:numFmt w:val="bullet"/>
      <w:lvlText w:val="•"/>
      <w:lvlJc w:val="left"/>
      <w:pPr>
        <w:tabs>
          <w:tab w:val="num" w:pos="2160"/>
        </w:tabs>
        <w:ind w:left="2160" w:hanging="360"/>
      </w:pPr>
      <w:rPr>
        <w:rFonts w:ascii="Times New Roman" w:hAnsi="Times New Roman" w:hint="default"/>
      </w:rPr>
    </w:lvl>
    <w:lvl w:ilvl="3" w:tplc="BBA6578A" w:tentative="1">
      <w:start w:val="1"/>
      <w:numFmt w:val="bullet"/>
      <w:lvlText w:val="•"/>
      <w:lvlJc w:val="left"/>
      <w:pPr>
        <w:tabs>
          <w:tab w:val="num" w:pos="2880"/>
        </w:tabs>
        <w:ind w:left="2880" w:hanging="360"/>
      </w:pPr>
      <w:rPr>
        <w:rFonts w:ascii="Times New Roman" w:hAnsi="Times New Roman" w:hint="default"/>
      </w:rPr>
    </w:lvl>
    <w:lvl w:ilvl="4" w:tplc="AB7E951C" w:tentative="1">
      <w:start w:val="1"/>
      <w:numFmt w:val="bullet"/>
      <w:lvlText w:val="•"/>
      <w:lvlJc w:val="left"/>
      <w:pPr>
        <w:tabs>
          <w:tab w:val="num" w:pos="3600"/>
        </w:tabs>
        <w:ind w:left="3600" w:hanging="360"/>
      </w:pPr>
      <w:rPr>
        <w:rFonts w:ascii="Times New Roman" w:hAnsi="Times New Roman" w:hint="default"/>
      </w:rPr>
    </w:lvl>
    <w:lvl w:ilvl="5" w:tplc="F12EF9E2" w:tentative="1">
      <w:start w:val="1"/>
      <w:numFmt w:val="bullet"/>
      <w:lvlText w:val="•"/>
      <w:lvlJc w:val="left"/>
      <w:pPr>
        <w:tabs>
          <w:tab w:val="num" w:pos="4320"/>
        </w:tabs>
        <w:ind w:left="4320" w:hanging="360"/>
      </w:pPr>
      <w:rPr>
        <w:rFonts w:ascii="Times New Roman" w:hAnsi="Times New Roman" w:hint="default"/>
      </w:rPr>
    </w:lvl>
    <w:lvl w:ilvl="6" w:tplc="F4E6A6C8" w:tentative="1">
      <w:start w:val="1"/>
      <w:numFmt w:val="bullet"/>
      <w:lvlText w:val="•"/>
      <w:lvlJc w:val="left"/>
      <w:pPr>
        <w:tabs>
          <w:tab w:val="num" w:pos="5040"/>
        </w:tabs>
        <w:ind w:left="5040" w:hanging="360"/>
      </w:pPr>
      <w:rPr>
        <w:rFonts w:ascii="Times New Roman" w:hAnsi="Times New Roman" w:hint="default"/>
      </w:rPr>
    </w:lvl>
    <w:lvl w:ilvl="7" w:tplc="BE2C2FE2" w:tentative="1">
      <w:start w:val="1"/>
      <w:numFmt w:val="bullet"/>
      <w:lvlText w:val="•"/>
      <w:lvlJc w:val="left"/>
      <w:pPr>
        <w:tabs>
          <w:tab w:val="num" w:pos="5760"/>
        </w:tabs>
        <w:ind w:left="5760" w:hanging="360"/>
      </w:pPr>
      <w:rPr>
        <w:rFonts w:ascii="Times New Roman" w:hAnsi="Times New Roman" w:hint="default"/>
      </w:rPr>
    </w:lvl>
    <w:lvl w:ilvl="8" w:tplc="63BC7A7A"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74ED7BB2"/>
    <w:multiLevelType w:val="hybridMultilevel"/>
    <w:tmpl w:val="6638F626"/>
    <w:lvl w:ilvl="0" w:tplc="CC461008">
      <w:start w:val="1"/>
      <w:numFmt w:val="bullet"/>
      <w:lvlText w:val="•"/>
      <w:lvlJc w:val="left"/>
      <w:pPr>
        <w:tabs>
          <w:tab w:val="num" w:pos="720"/>
        </w:tabs>
        <w:ind w:left="720" w:hanging="360"/>
      </w:pPr>
      <w:rPr>
        <w:rFonts w:ascii="Arial" w:hAnsi="Arial" w:hint="default"/>
      </w:rPr>
    </w:lvl>
    <w:lvl w:ilvl="1" w:tplc="573CFE1C" w:tentative="1">
      <w:start w:val="1"/>
      <w:numFmt w:val="bullet"/>
      <w:lvlText w:val="•"/>
      <w:lvlJc w:val="left"/>
      <w:pPr>
        <w:tabs>
          <w:tab w:val="num" w:pos="1440"/>
        </w:tabs>
        <w:ind w:left="1440" w:hanging="360"/>
      </w:pPr>
      <w:rPr>
        <w:rFonts w:ascii="Arial" w:hAnsi="Arial" w:hint="default"/>
      </w:rPr>
    </w:lvl>
    <w:lvl w:ilvl="2" w:tplc="385A364C" w:tentative="1">
      <w:start w:val="1"/>
      <w:numFmt w:val="bullet"/>
      <w:lvlText w:val="•"/>
      <w:lvlJc w:val="left"/>
      <w:pPr>
        <w:tabs>
          <w:tab w:val="num" w:pos="2160"/>
        </w:tabs>
        <w:ind w:left="2160" w:hanging="360"/>
      </w:pPr>
      <w:rPr>
        <w:rFonts w:ascii="Arial" w:hAnsi="Arial" w:hint="default"/>
      </w:rPr>
    </w:lvl>
    <w:lvl w:ilvl="3" w:tplc="4C468D8A" w:tentative="1">
      <w:start w:val="1"/>
      <w:numFmt w:val="bullet"/>
      <w:lvlText w:val="•"/>
      <w:lvlJc w:val="left"/>
      <w:pPr>
        <w:tabs>
          <w:tab w:val="num" w:pos="2880"/>
        </w:tabs>
        <w:ind w:left="2880" w:hanging="360"/>
      </w:pPr>
      <w:rPr>
        <w:rFonts w:ascii="Arial" w:hAnsi="Arial" w:hint="default"/>
      </w:rPr>
    </w:lvl>
    <w:lvl w:ilvl="4" w:tplc="6BBA5DF2" w:tentative="1">
      <w:start w:val="1"/>
      <w:numFmt w:val="bullet"/>
      <w:lvlText w:val="•"/>
      <w:lvlJc w:val="left"/>
      <w:pPr>
        <w:tabs>
          <w:tab w:val="num" w:pos="3600"/>
        </w:tabs>
        <w:ind w:left="3600" w:hanging="360"/>
      </w:pPr>
      <w:rPr>
        <w:rFonts w:ascii="Arial" w:hAnsi="Arial" w:hint="default"/>
      </w:rPr>
    </w:lvl>
    <w:lvl w:ilvl="5" w:tplc="6CCC6E8A" w:tentative="1">
      <w:start w:val="1"/>
      <w:numFmt w:val="bullet"/>
      <w:lvlText w:val="•"/>
      <w:lvlJc w:val="left"/>
      <w:pPr>
        <w:tabs>
          <w:tab w:val="num" w:pos="4320"/>
        </w:tabs>
        <w:ind w:left="4320" w:hanging="360"/>
      </w:pPr>
      <w:rPr>
        <w:rFonts w:ascii="Arial" w:hAnsi="Arial" w:hint="default"/>
      </w:rPr>
    </w:lvl>
    <w:lvl w:ilvl="6" w:tplc="11B24E96" w:tentative="1">
      <w:start w:val="1"/>
      <w:numFmt w:val="bullet"/>
      <w:lvlText w:val="•"/>
      <w:lvlJc w:val="left"/>
      <w:pPr>
        <w:tabs>
          <w:tab w:val="num" w:pos="5040"/>
        </w:tabs>
        <w:ind w:left="5040" w:hanging="360"/>
      </w:pPr>
      <w:rPr>
        <w:rFonts w:ascii="Arial" w:hAnsi="Arial" w:hint="default"/>
      </w:rPr>
    </w:lvl>
    <w:lvl w:ilvl="7" w:tplc="6540B848" w:tentative="1">
      <w:start w:val="1"/>
      <w:numFmt w:val="bullet"/>
      <w:lvlText w:val="•"/>
      <w:lvlJc w:val="left"/>
      <w:pPr>
        <w:tabs>
          <w:tab w:val="num" w:pos="5760"/>
        </w:tabs>
        <w:ind w:left="5760" w:hanging="360"/>
      </w:pPr>
      <w:rPr>
        <w:rFonts w:ascii="Arial" w:hAnsi="Arial" w:hint="default"/>
      </w:rPr>
    </w:lvl>
    <w:lvl w:ilvl="8" w:tplc="13BED126"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7E682587"/>
    <w:multiLevelType w:val="hybridMultilevel"/>
    <w:tmpl w:val="A38EE8FC"/>
    <w:lvl w:ilvl="0" w:tplc="AB86A7D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1"/>
  </w:num>
  <w:num w:numId="2">
    <w:abstractNumId w:val="20"/>
  </w:num>
  <w:num w:numId="3">
    <w:abstractNumId w:val="54"/>
  </w:num>
  <w:num w:numId="4">
    <w:abstractNumId w:val="42"/>
  </w:num>
  <w:num w:numId="5">
    <w:abstractNumId w:val="14"/>
  </w:num>
  <w:num w:numId="6">
    <w:abstractNumId w:val="25"/>
  </w:num>
  <w:num w:numId="7">
    <w:abstractNumId w:val="6"/>
  </w:num>
  <w:num w:numId="8">
    <w:abstractNumId w:val="15"/>
  </w:num>
  <w:num w:numId="9">
    <w:abstractNumId w:val="52"/>
  </w:num>
  <w:num w:numId="10">
    <w:abstractNumId w:val="18"/>
  </w:num>
  <w:num w:numId="11">
    <w:abstractNumId w:val="44"/>
  </w:num>
  <w:num w:numId="12">
    <w:abstractNumId w:val="26"/>
  </w:num>
  <w:num w:numId="13">
    <w:abstractNumId w:val="34"/>
  </w:num>
  <w:num w:numId="14">
    <w:abstractNumId w:val="4"/>
  </w:num>
  <w:num w:numId="15">
    <w:abstractNumId w:val="0"/>
  </w:num>
  <w:num w:numId="16">
    <w:abstractNumId w:val="1"/>
  </w:num>
  <w:num w:numId="17">
    <w:abstractNumId w:val="40"/>
  </w:num>
  <w:num w:numId="18">
    <w:abstractNumId w:val="49"/>
  </w:num>
  <w:num w:numId="19">
    <w:abstractNumId w:val="36"/>
  </w:num>
  <w:num w:numId="20">
    <w:abstractNumId w:val="53"/>
  </w:num>
  <w:num w:numId="21">
    <w:abstractNumId w:val="9"/>
  </w:num>
  <w:num w:numId="22">
    <w:abstractNumId w:val="13"/>
  </w:num>
  <w:num w:numId="23">
    <w:abstractNumId w:val="27"/>
  </w:num>
  <w:num w:numId="24">
    <w:abstractNumId w:val="11"/>
  </w:num>
  <w:num w:numId="25">
    <w:abstractNumId w:val="16"/>
  </w:num>
  <w:num w:numId="26">
    <w:abstractNumId w:val="37"/>
  </w:num>
  <w:num w:numId="27">
    <w:abstractNumId w:val="43"/>
  </w:num>
  <w:num w:numId="28">
    <w:abstractNumId w:val="32"/>
  </w:num>
  <w:num w:numId="29">
    <w:abstractNumId w:val="47"/>
  </w:num>
  <w:num w:numId="30">
    <w:abstractNumId w:val="19"/>
  </w:num>
  <w:num w:numId="31">
    <w:abstractNumId w:val="21"/>
  </w:num>
  <w:num w:numId="32">
    <w:abstractNumId w:val="17"/>
  </w:num>
  <w:num w:numId="33">
    <w:abstractNumId w:val="28"/>
  </w:num>
  <w:num w:numId="34">
    <w:abstractNumId w:val="22"/>
  </w:num>
  <w:num w:numId="35">
    <w:abstractNumId w:val="50"/>
  </w:num>
  <w:num w:numId="36">
    <w:abstractNumId w:val="35"/>
  </w:num>
  <w:num w:numId="37">
    <w:abstractNumId w:val="7"/>
  </w:num>
  <w:num w:numId="38">
    <w:abstractNumId w:val="39"/>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num>
  <w:num w:numId="41">
    <w:abstractNumId w:val="3"/>
  </w:num>
  <w:num w:numId="42">
    <w:abstractNumId w:val="2"/>
  </w:num>
  <w:num w:numId="43">
    <w:abstractNumId w:val="12"/>
  </w:num>
  <w:num w:numId="44">
    <w:abstractNumId w:val="48"/>
  </w:num>
  <w:num w:numId="45">
    <w:abstractNumId w:val="45"/>
  </w:num>
  <w:num w:numId="46">
    <w:abstractNumId w:val="5"/>
  </w:num>
  <w:num w:numId="47">
    <w:abstractNumId w:val="30"/>
  </w:num>
  <w:num w:numId="48">
    <w:abstractNumId w:val="38"/>
  </w:num>
  <w:num w:numId="49">
    <w:abstractNumId w:val="23"/>
  </w:num>
  <w:num w:numId="50">
    <w:abstractNumId w:val="55"/>
  </w:num>
  <w:num w:numId="51">
    <w:abstractNumId w:val="29"/>
  </w:num>
  <w:num w:numId="52">
    <w:abstractNumId w:val="46"/>
  </w:num>
  <w:num w:numId="53">
    <w:abstractNumId w:val="51"/>
  </w:num>
  <w:num w:numId="54">
    <w:abstractNumId w:val="10"/>
  </w:num>
  <w:num w:numId="55">
    <w:abstractNumId w:val="56"/>
  </w:num>
  <w:num w:numId="56">
    <w:abstractNumId w:val="24"/>
  </w:num>
  <w:num w:numId="57">
    <w:abstractNumId w:val="8"/>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r.Rasika Ranaweera">
    <w15:presenceInfo w15:providerId="AD" w15:userId="S::ranaweera.r@nsbm.lk::9abe46c5-a436-40d2-b95e-99f144c2ced7"/>
  </w15:person>
  <w15:person w15:author="Bogdan Ghita">
    <w15:presenceInfo w15:providerId="AD" w15:userId="S::bogdan.ghita@plymouth.ac.uk::b9e4d9f7-7a4c-4bdb-bd47-98938f242287"/>
  </w15:person>
  <w15:person w15:author="Ishan Gayantha">
    <w15:presenceInfo w15:providerId="Windows Live" w15:userId="82e24c4555c7dd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3DF"/>
    <w:rsid w:val="00001DAF"/>
    <w:rsid w:val="00003CC4"/>
    <w:rsid w:val="00004608"/>
    <w:rsid w:val="00007BF6"/>
    <w:rsid w:val="00016190"/>
    <w:rsid w:val="0001712E"/>
    <w:rsid w:val="000201EA"/>
    <w:rsid w:val="00037917"/>
    <w:rsid w:val="000428E9"/>
    <w:rsid w:val="000469D0"/>
    <w:rsid w:val="000547E0"/>
    <w:rsid w:val="00062871"/>
    <w:rsid w:val="000656D2"/>
    <w:rsid w:val="00066001"/>
    <w:rsid w:val="00072A41"/>
    <w:rsid w:val="00075CD4"/>
    <w:rsid w:val="000942EE"/>
    <w:rsid w:val="000A7452"/>
    <w:rsid w:val="000B163A"/>
    <w:rsid w:val="000B50C5"/>
    <w:rsid w:val="000B68F7"/>
    <w:rsid w:val="000C1545"/>
    <w:rsid w:val="000C3C58"/>
    <w:rsid w:val="000C4D08"/>
    <w:rsid w:val="000C5DDC"/>
    <w:rsid w:val="000C7999"/>
    <w:rsid w:val="000D1A50"/>
    <w:rsid w:val="000E0141"/>
    <w:rsid w:val="000F20AB"/>
    <w:rsid w:val="000F7680"/>
    <w:rsid w:val="000F7F59"/>
    <w:rsid w:val="001022F6"/>
    <w:rsid w:val="00113E41"/>
    <w:rsid w:val="00114A43"/>
    <w:rsid w:val="001162CF"/>
    <w:rsid w:val="00121CD6"/>
    <w:rsid w:val="00122077"/>
    <w:rsid w:val="0012425A"/>
    <w:rsid w:val="0013490A"/>
    <w:rsid w:val="00135034"/>
    <w:rsid w:val="0014052B"/>
    <w:rsid w:val="00146A3F"/>
    <w:rsid w:val="001500AB"/>
    <w:rsid w:val="001506A5"/>
    <w:rsid w:val="0016539D"/>
    <w:rsid w:val="00182BE7"/>
    <w:rsid w:val="001952BB"/>
    <w:rsid w:val="001954BF"/>
    <w:rsid w:val="001B109B"/>
    <w:rsid w:val="001B2947"/>
    <w:rsid w:val="001B2B09"/>
    <w:rsid w:val="001B4962"/>
    <w:rsid w:val="001B67B2"/>
    <w:rsid w:val="001B736E"/>
    <w:rsid w:val="001C4968"/>
    <w:rsid w:val="001C60FB"/>
    <w:rsid w:val="001E1EDF"/>
    <w:rsid w:val="001E65B3"/>
    <w:rsid w:val="001E6B3E"/>
    <w:rsid w:val="001F03C8"/>
    <w:rsid w:val="001F084E"/>
    <w:rsid w:val="001F1A7E"/>
    <w:rsid w:val="002012CA"/>
    <w:rsid w:val="002038D2"/>
    <w:rsid w:val="00203D5D"/>
    <w:rsid w:val="00205A22"/>
    <w:rsid w:val="00210A1B"/>
    <w:rsid w:val="002116E1"/>
    <w:rsid w:val="00211BEE"/>
    <w:rsid w:val="00211C4B"/>
    <w:rsid w:val="0021254E"/>
    <w:rsid w:val="002164C8"/>
    <w:rsid w:val="002209FE"/>
    <w:rsid w:val="00232FE6"/>
    <w:rsid w:val="00235E8F"/>
    <w:rsid w:val="00243D47"/>
    <w:rsid w:val="00250DCF"/>
    <w:rsid w:val="00253446"/>
    <w:rsid w:val="00263BDA"/>
    <w:rsid w:val="0026528D"/>
    <w:rsid w:val="002674B2"/>
    <w:rsid w:val="00273B3A"/>
    <w:rsid w:val="00276A71"/>
    <w:rsid w:val="002804E2"/>
    <w:rsid w:val="00282CC5"/>
    <w:rsid w:val="00293478"/>
    <w:rsid w:val="00293E5B"/>
    <w:rsid w:val="002A10C1"/>
    <w:rsid w:val="002A6764"/>
    <w:rsid w:val="002A6D60"/>
    <w:rsid w:val="002B2D75"/>
    <w:rsid w:val="002C1E3C"/>
    <w:rsid w:val="002C2443"/>
    <w:rsid w:val="002C2DE5"/>
    <w:rsid w:val="002D1682"/>
    <w:rsid w:val="002E4D01"/>
    <w:rsid w:val="002F4875"/>
    <w:rsid w:val="002F5C44"/>
    <w:rsid w:val="002F60AE"/>
    <w:rsid w:val="002F6595"/>
    <w:rsid w:val="003050BE"/>
    <w:rsid w:val="00305C01"/>
    <w:rsid w:val="00322771"/>
    <w:rsid w:val="00334D41"/>
    <w:rsid w:val="00336FC7"/>
    <w:rsid w:val="00347635"/>
    <w:rsid w:val="003558C3"/>
    <w:rsid w:val="003561D4"/>
    <w:rsid w:val="00360D37"/>
    <w:rsid w:val="003661AA"/>
    <w:rsid w:val="00367DB2"/>
    <w:rsid w:val="0037046B"/>
    <w:rsid w:val="0037417A"/>
    <w:rsid w:val="00377162"/>
    <w:rsid w:val="003A33BF"/>
    <w:rsid w:val="003A35CE"/>
    <w:rsid w:val="003A45FC"/>
    <w:rsid w:val="003B2C68"/>
    <w:rsid w:val="003B3F90"/>
    <w:rsid w:val="003C464C"/>
    <w:rsid w:val="003C67FB"/>
    <w:rsid w:val="003C68DA"/>
    <w:rsid w:val="003D5D09"/>
    <w:rsid w:val="003E145E"/>
    <w:rsid w:val="003E2CD3"/>
    <w:rsid w:val="003F3588"/>
    <w:rsid w:val="00400777"/>
    <w:rsid w:val="00401DEF"/>
    <w:rsid w:val="00403BA6"/>
    <w:rsid w:val="00406AE8"/>
    <w:rsid w:val="00410317"/>
    <w:rsid w:val="00410D1B"/>
    <w:rsid w:val="004148D4"/>
    <w:rsid w:val="0041557B"/>
    <w:rsid w:val="00421D2C"/>
    <w:rsid w:val="0042631A"/>
    <w:rsid w:val="00431740"/>
    <w:rsid w:val="004466AF"/>
    <w:rsid w:val="00464ADB"/>
    <w:rsid w:val="0046567C"/>
    <w:rsid w:val="00466122"/>
    <w:rsid w:val="00467080"/>
    <w:rsid w:val="004779D2"/>
    <w:rsid w:val="0048003B"/>
    <w:rsid w:val="00487A24"/>
    <w:rsid w:val="00493D24"/>
    <w:rsid w:val="004A4BAC"/>
    <w:rsid w:val="004C4505"/>
    <w:rsid w:val="004C7CFD"/>
    <w:rsid w:val="004D47B2"/>
    <w:rsid w:val="004D4C62"/>
    <w:rsid w:val="004E2242"/>
    <w:rsid w:val="004E50E7"/>
    <w:rsid w:val="004F4A0D"/>
    <w:rsid w:val="004F5C06"/>
    <w:rsid w:val="00501922"/>
    <w:rsid w:val="00512FE5"/>
    <w:rsid w:val="005160F8"/>
    <w:rsid w:val="00522276"/>
    <w:rsid w:val="00526914"/>
    <w:rsid w:val="00536D5F"/>
    <w:rsid w:val="00536F70"/>
    <w:rsid w:val="00562794"/>
    <w:rsid w:val="005629DC"/>
    <w:rsid w:val="00563B38"/>
    <w:rsid w:val="0057261F"/>
    <w:rsid w:val="00572B54"/>
    <w:rsid w:val="00573FDC"/>
    <w:rsid w:val="00574C01"/>
    <w:rsid w:val="00580B56"/>
    <w:rsid w:val="00587F2A"/>
    <w:rsid w:val="00590DD8"/>
    <w:rsid w:val="00594CBC"/>
    <w:rsid w:val="005966C9"/>
    <w:rsid w:val="00596A01"/>
    <w:rsid w:val="005A62DB"/>
    <w:rsid w:val="005B337E"/>
    <w:rsid w:val="005C302B"/>
    <w:rsid w:val="005C43EB"/>
    <w:rsid w:val="005C6FCF"/>
    <w:rsid w:val="005D35AB"/>
    <w:rsid w:val="005D6C85"/>
    <w:rsid w:val="005E130C"/>
    <w:rsid w:val="005E1549"/>
    <w:rsid w:val="005E1FC8"/>
    <w:rsid w:val="005E778D"/>
    <w:rsid w:val="005E7CEC"/>
    <w:rsid w:val="00617F89"/>
    <w:rsid w:val="006205FD"/>
    <w:rsid w:val="00621245"/>
    <w:rsid w:val="006220D7"/>
    <w:rsid w:val="00624190"/>
    <w:rsid w:val="00630BC9"/>
    <w:rsid w:val="00632B0F"/>
    <w:rsid w:val="006532C2"/>
    <w:rsid w:val="00653A9C"/>
    <w:rsid w:val="0065477D"/>
    <w:rsid w:val="00660B6B"/>
    <w:rsid w:val="00664A76"/>
    <w:rsid w:val="00666698"/>
    <w:rsid w:val="0068009E"/>
    <w:rsid w:val="00682096"/>
    <w:rsid w:val="006C0CF7"/>
    <w:rsid w:val="006C3904"/>
    <w:rsid w:val="006C44C8"/>
    <w:rsid w:val="006D1AA0"/>
    <w:rsid w:val="006D439F"/>
    <w:rsid w:val="006D5689"/>
    <w:rsid w:val="00720F42"/>
    <w:rsid w:val="007321FD"/>
    <w:rsid w:val="007336C8"/>
    <w:rsid w:val="00737E4F"/>
    <w:rsid w:val="007436D2"/>
    <w:rsid w:val="00744CF2"/>
    <w:rsid w:val="00753543"/>
    <w:rsid w:val="00756631"/>
    <w:rsid w:val="00757B3F"/>
    <w:rsid w:val="00762E9C"/>
    <w:rsid w:val="00763043"/>
    <w:rsid w:val="0077040B"/>
    <w:rsid w:val="007745C7"/>
    <w:rsid w:val="00776BA5"/>
    <w:rsid w:val="00776DA2"/>
    <w:rsid w:val="007803DC"/>
    <w:rsid w:val="00791528"/>
    <w:rsid w:val="00791C3E"/>
    <w:rsid w:val="0079264A"/>
    <w:rsid w:val="007933DF"/>
    <w:rsid w:val="00793A1C"/>
    <w:rsid w:val="00793D37"/>
    <w:rsid w:val="00795C6C"/>
    <w:rsid w:val="007A0D4F"/>
    <w:rsid w:val="007A1DA7"/>
    <w:rsid w:val="007A4427"/>
    <w:rsid w:val="007A5F4D"/>
    <w:rsid w:val="007C155B"/>
    <w:rsid w:val="007C6042"/>
    <w:rsid w:val="007C6AF1"/>
    <w:rsid w:val="007D1C29"/>
    <w:rsid w:val="007D3A06"/>
    <w:rsid w:val="007D696B"/>
    <w:rsid w:val="007D7098"/>
    <w:rsid w:val="007E485B"/>
    <w:rsid w:val="007F70E4"/>
    <w:rsid w:val="008012C4"/>
    <w:rsid w:val="008015A5"/>
    <w:rsid w:val="008032E7"/>
    <w:rsid w:val="0080701B"/>
    <w:rsid w:val="008103B9"/>
    <w:rsid w:val="00812E73"/>
    <w:rsid w:val="00813077"/>
    <w:rsid w:val="00813107"/>
    <w:rsid w:val="00814FBB"/>
    <w:rsid w:val="00815CBA"/>
    <w:rsid w:val="00817238"/>
    <w:rsid w:val="00825F7E"/>
    <w:rsid w:val="00827D60"/>
    <w:rsid w:val="008373E5"/>
    <w:rsid w:val="008410BE"/>
    <w:rsid w:val="00841F21"/>
    <w:rsid w:val="00841F36"/>
    <w:rsid w:val="00853F7A"/>
    <w:rsid w:val="0085419D"/>
    <w:rsid w:val="00855937"/>
    <w:rsid w:val="008638EF"/>
    <w:rsid w:val="00876E39"/>
    <w:rsid w:val="00880142"/>
    <w:rsid w:val="0088169B"/>
    <w:rsid w:val="00885A46"/>
    <w:rsid w:val="0089244B"/>
    <w:rsid w:val="00892F45"/>
    <w:rsid w:val="00894621"/>
    <w:rsid w:val="008A059D"/>
    <w:rsid w:val="008A1758"/>
    <w:rsid w:val="008A766C"/>
    <w:rsid w:val="008B12C7"/>
    <w:rsid w:val="008B2040"/>
    <w:rsid w:val="008B5DC8"/>
    <w:rsid w:val="008B761C"/>
    <w:rsid w:val="008C66DD"/>
    <w:rsid w:val="008D7B04"/>
    <w:rsid w:val="008E09F3"/>
    <w:rsid w:val="008E15C8"/>
    <w:rsid w:val="008E1B9A"/>
    <w:rsid w:val="008E3C86"/>
    <w:rsid w:val="008E42A6"/>
    <w:rsid w:val="008E7127"/>
    <w:rsid w:val="008E72E0"/>
    <w:rsid w:val="008F2534"/>
    <w:rsid w:val="008F4415"/>
    <w:rsid w:val="008F695B"/>
    <w:rsid w:val="00901FC6"/>
    <w:rsid w:val="0090288B"/>
    <w:rsid w:val="00910F98"/>
    <w:rsid w:val="0091508A"/>
    <w:rsid w:val="00944A64"/>
    <w:rsid w:val="00951EF3"/>
    <w:rsid w:val="009525D6"/>
    <w:rsid w:val="00954C9F"/>
    <w:rsid w:val="0095555F"/>
    <w:rsid w:val="009564C6"/>
    <w:rsid w:val="00956896"/>
    <w:rsid w:val="00957039"/>
    <w:rsid w:val="00961CA3"/>
    <w:rsid w:val="00963110"/>
    <w:rsid w:val="009669EF"/>
    <w:rsid w:val="00990126"/>
    <w:rsid w:val="00993D4A"/>
    <w:rsid w:val="00995A1B"/>
    <w:rsid w:val="009A3CBF"/>
    <w:rsid w:val="009A3DE8"/>
    <w:rsid w:val="009B05D1"/>
    <w:rsid w:val="009B3AB5"/>
    <w:rsid w:val="009C1EB2"/>
    <w:rsid w:val="009C79BF"/>
    <w:rsid w:val="009E3204"/>
    <w:rsid w:val="009E47C2"/>
    <w:rsid w:val="009E61C4"/>
    <w:rsid w:val="009F7450"/>
    <w:rsid w:val="00A04C4A"/>
    <w:rsid w:val="00A071BC"/>
    <w:rsid w:val="00A128C0"/>
    <w:rsid w:val="00A20387"/>
    <w:rsid w:val="00A20A65"/>
    <w:rsid w:val="00A23025"/>
    <w:rsid w:val="00A25B02"/>
    <w:rsid w:val="00A30FB6"/>
    <w:rsid w:val="00A4478E"/>
    <w:rsid w:val="00A61440"/>
    <w:rsid w:val="00A62E2E"/>
    <w:rsid w:val="00A62FC7"/>
    <w:rsid w:val="00A63A5C"/>
    <w:rsid w:val="00A7009C"/>
    <w:rsid w:val="00A8106D"/>
    <w:rsid w:val="00A87311"/>
    <w:rsid w:val="00A905D3"/>
    <w:rsid w:val="00A95987"/>
    <w:rsid w:val="00A9789E"/>
    <w:rsid w:val="00AA6487"/>
    <w:rsid w:val="00AB61C7"/>
    <w:rsid w:val="00AC52D6"/>
    <w:rsid w:val="00AC5D1A"/>
    <w:rsid w:val="00AD0D29"/>
    <w:rsid w:val="00AD3A69"/>
    <w:rsid w:val="00AD5CF1"/>
    <w:rsid w:val="00AE2B9D"/>
    <w:rsid w:val="00AF086E"/>
    <w:rsid w:val="00AF62EE"/>
    <w:rsid w:val="00AF6808"/>
    <w:rsid w:val="00AF6E1E"/>
    <w:rsid w:val="00B03E53"/>
    <w:rsid w:val="00B0775A"/>
    <w:rsid w:val="00B104E0"/>
    <w:rsid w:val="00B158B9"/>
    <w:rsid w:val="00B26047"/>
    <w:rsid w:val="00B309E5"/>
    <w:rsid w:val="00B3661F"/>
    <w:rsid w:val="00B41740"/>
    <w:rsid w:val="00B50815"/>
    <w:rsid w:val="00B52C26"/>
    <w:rsid w:val="00B54FE0"/>
    <w:rsid w:val="00B71975"/>
    <w:rsid w:val="00B7625F"/>
    <w:rsid w:val="00B76330"/>
    <w:rsid w:val="00B817DE"/>
    <w:rsid w:val="00B81FFC"/>
    <w:rsid w:val="00B828F6"/>
    <w:rsid w:val="00B83CE8"/>
    <w:rsid w:val="00B95CF0"/>
    <w:rsid w:val="00BA088E"/>
    <w:rsid w:val="00BA1603"/>
    <w:rsid w:val="00BA2A62"/>
    <w:rsid w:val="00BA5A89"/>
    <w:rsid w:val="00BB17B2"/>
    <w:rsid w:val="00BB5049"/>
    <w:rsid w:val="00BB6391"/>
    <w:rsid w:val="00BC5DBE"/>
    <w:rsid w:val="00BC736C"/>
    <w:rsid w:val="00BC7A31"/>
    <w:rsid w:val="00BD56A0"/>
    <w:rsid w:val="00BF19AF"/>
    <w:rsid w:val="00C006C7"/>
    <w:rsid w:val="00C0169F"/>
    <w:rsid w:val="00C0400B"/>
    <w:rsid w:val="00C0560B"/>
    <w:rsid w:val="00C07DB0"/>
    <w:rsid w:val="00C149C8"/>
    <w:rsid w:val="00C21DF9"/>
    <w:rsid w:val="00C237E2"/>
    <w:rsid w:val="00C32D1D"/>
    <w:rsid w:val="00C36B8F"/>
    <w:rsid w:val="00C4302C"/>
    <w:rsid w:val="00C444DA"/>
    <w:rsid w:val="00C44CBD"/>
    <w:rsid w:val="00C5378C"/>
    <w:rsid w:val="00C56E40"/>
    <w:rsid w:val="00C57CE8"/>
    <w:rsid w:val="00C64925"/>
    <w:rsid w:val="00C65037"/>
    <w:rsid w:val="00C805DA"/>
    <w:rsid w:val="00C83488"/>
    <w:rsid w:val="00C8429D"/>
    <w:rsid w:val="00C86017"/>
    <w:rsid w:val="00C90555"/>
    <w:rsid w:val="00CA424C"/>
    <w:rsid w:val="00CA45EF"/>
    <w:rsid w:val="00CB2C20"/>
    <w:rsid w:val="00CC54A9"/>
    <w:rsid w:val="00CC5F8D"/>
    <w:rsid w:val="00CD1841"/>
    <w:rsid w:val="00CE38B0"/>
    <w:rsid w:val="00CE4A4C"/>
    <w:rsid w:val="00CF31AE"/>
    <w:rsid w:val="00D02DBB"/>
    <w:rsid w:val="00D04389"/>
    <w:rsid w:val="00D10714"/>
    <w:rsid w:val="00D11013"/>
    <w:rsid w:val="00D3339D"/>
    <w:rsid w:val="00D40AA3"/>
    <w:rsid w:val="00D50087"/>
    <w:rsid w:val="00D51C9D"/>
    <w:rsid w:val="00D64150"/>
    <w:rsid w:val="00D75A50"/>
    <w:rsid w:val="00D777A8"/>
    <w:rsid w:val="00D83892"/>
    <w:rsid w:val="00D90A0F"/>
    <w:rsid w:val="00D91546"/>
    <w:rsid w:val="00D92DC8"/>
    <w:rsid w:val="00DA7C31"/>
    <w:rsid w:val="00DB5229"/>
    <w:rsid w:val="00DB6FC8"/>
    <w:rsid w:val="00DC715D"/>
    <w:rsid w:val="00DD2109"/>
    <w:rsid w:val="00DD743E"/>
    <w:rsid w:val="00DE3132"/>
    <w:rsid w:val="00DE32E2"/>
    <w:rsid w:val="00DE3356"/>
    <w:rsid w:val="00DF46D2"/>
    <w:rsid w:val="00DF5585"/>
    <w:rsid w:val="00E0010A"/>
    <w:rsid w:val="00E030AD"/>
    <w:rsid w:val="00E0311F"/>
    <w:rsid w:val="00E2378F"/>
    <w:rsid w:val="00E3096D"/>
    <w:rsid w:val="00E34092"/>
    <w:rsid w:val="00E3502B"/>
    <w:rsid w:val="00E37B45"/>
    <w:rsid w:val="00E40AE3"/>
    <w:rsid w:val="00E562F1"/>
    <w:rsid w:val="00E74291"/>
    <w:rsid w:val="00E817EE"/>
    <w:rsid w:val="00E817F6"/>
    <w:rsid w:val="00E868F6"/>
    <w:rsid w:val="00E87EBC"/>
    <w:rsid w:val="00E9035B"/>
    <w:rsid w:val="00E915C7"/>
    <w:rsid w:val="00E93148"/>
    <w:rsid w:val="00E97D94"/>
    <w:rsid w:val="00EA0722"/>
    <w:rsid w:val="00EB66D0"/>
    <w:rsid w:val="00EC68F6"/>
    <w:rsid w:val="00EC7736"/>
    <w:rsid w:val="00ED7DB6"/>
    <w:rsid w:val="00EE0923"/>
    <w:rsid w:val="00EE6055"/>
    <w:rsid w:val="00EE6596"/>
    <w:rsid w:val="00EF067A"/>
    <w:rsid w:val="00EF15E6"/>
    <w:rsid w:val="00EF3A92"/>
    <w:rsid w:val="00EF7FE8"/>
    <w:rsid w:val="00F15444"/>
    <w:rsid w:val="00F1685B"/>
    <w:rsid w:val="00F17343"/>
    <w:rsid w:val="00F20ADF"/>
    <w:rsid w:val="00F21E86"/>
    <w:rsid w:val="00F220B6"/>
    <w:rsid w:val="00F228E2"/>
    <w:rsid w:val="00F236D9"/>
    <w:rsid w:val="00F344BE"/>
    <w:rsid w:val="00F374FD"/>
    <w:rsid w:val="00F40890"/>
    <w:rsid w:val="00F41B41"/>
    <w:rsid w:val="00F449E6"/>
    <w:rsid w:val="00F45BD9"/>
    <w:rsid w:val="00F45C31"/>
    <w:rsid w:val="00F55561"/>
    <w:rsid w:val="00F56B9F"/>
    <w:rsid w:val="00F626FC"/>
    <w:rsid w:val="00F627CA"/>
    <w:rsid w:val="00F67A4D"/>
    <w:rsid w:val="00F76D9B"/>
    <w:rsid w:val="00F804C4"/>
    <w:rsid w:val="00F837DD"/>
    <w:rsid w:val="00F9077A"/>
    <w:rsid w:val="00F92BFE"/>
    <w:rsid w:val="00F95181"/>
    <w:rsid w:val="00FA179F"/>
    <w:rsid w:val="00FA27DE"/>
    <w:rsid w:val="00FA2D15"/>
    <w:rsid w:val="00FA338F"/>
    <w:rsid w:val="00FD3E66"/>
    <w:rsid w:val="00FE2418"/>
    <w:rsid w:val="00FE38DC"/>
    <w:rsid w:val="00FE4324"/>
    <w:rsid w:val="00FE57F9"/>
    <w:rsid w:val="00FE5EF9"/>
    <w:rsid w:val="00FF14BD"/>
    <w:rsid w:val="00FF2F80"/>
    <w:rsid w:val="00FF3FA2"/>
    <w:rsid w:val="00FF4A2E"/>
    <w:rsid w:val="00FF7853"/>
    <w:rsid w:val="053096B2"/>
    <w:rsid w:val="16BB6062"/>
    <w:rsid w:val="2C89E96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2EB49"/>
  <w15:docId w15:val="{22AB72BB-7DC5-407A-A6DA-3E43502E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6A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15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60F8"/>
    <w:pPr>
      <w:ind w:left="720"/>
      <w:contextualSpacing/>
    </w:pPr>
  </w:style>
  <w:style w:type="table" w:styleId="TableGrid">
    <w:name w:val="Table Grid"/>
    <w:basedOn w:val="TableNormal"/>
    <w:uiPriority w:val="39"/>
    <w:rsid w:val="00D75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2FE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02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F6"/>
    <w:rPr>
      <w:rFonts w:ascii="Tahoma" w:hAnsi="Tahoma" w:cs="Tahoma"/>
      <w:sz w:val="16"/>
      <w:szCs w:val="16"/>
    </w:rPr>
  </w:style>
  <w:style w:type="paragraph" w:styleId="Header">
    <w:name w:val="header"/>
    <w:basedOn w:val="Normal"/>
    <w:link w:val="HeaderChar"/>
    <w:uiPriority w:val="99"/>
    <w:unhideWhenUsed/>
    <w:rsid w:val="00885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A46"/>
  </w:style>
  <w:style w:type="paragraph" w:styleId="Footer">
    <w:name w:val="footer"/>
    <w:basedOn w:val="Normal"/>
    <w:link w:val="FooterChar"/>
    <w:uiPriority w:val="99"/>
    <w:unhideWhenUsed/>
    <w:rsid w:val="00885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A46"/>
  </w:style>
  <w:style w:type="character" w:customStyle="1" w:styleId="apple-converted-space">
    <w:name w:val="apple-converted-space"/>
    <w:basedOn w:val="DefaultParagraphFont"/>
    <w:rsid w:val="000F20AB"/>
  </w:style>
  <w:style w:type="character" w:styleId="Emphasis">
    <w:name w:val="Emphasis"/>
    <w:basedOn w:val="DefaultParagraphFont"/>
    <w:uiPriority w:val="20"/>
    <w:qFormat/>
    <w:rsid w:val="000F20AB"/>
    <w:rPr>
      <w:i/>
      <w:iCs/>
    </w:rPr>
  </w:style>
  <w:style w:type="character" w:styleId="Hyperlink">
    <w:name w:val="Hyperlink"/>
    <w:basedOn w:val="DefaultParagraphFont"/>
    <w:uiPriority w:val="99"/>
    <w:unhideWhenUsed/>
    <w:rsid w:val="004148D4"/>
    <w:rPr>
      <w:color w:val="0563C1" w:themeColor="hyperlink"/>
      <w:u w:val="single"/>
    </w:rPr>
  </w:style>
  <w:style w:type="character" w:styleId="Strong">
    <w:name w:val="Strong"/>
    <w:basedOn w:val="DefaultParagraphFont"/>
    <w:uiPriority w:val="22"/>
    <w:qFormat/>
    <w:rsid w:val="001952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04942">
      <w:bodyDiv w:val="1"/>
      <w:marLeft w:val="0"/>
      <w:marRight w:val="0"/>
      <w:marTop w:val="0"/>
      <w:marBottom w:val="0"/>
      <w:divBdr>
        <w:top w:val="none" w:sz="0" w:space="0" w:color="auto"/>
        <w:left w:val="none" w:sz="0" w:space="0" w:color="auto"/>
        <w:bottom w:val="none" w:sz="0" w:space="0" w:color="auto"/>
        <w:right w:val="none" w:sz="0" w:space="0" w:color="auto"/>
      </w:divBdr>
      <w:divsChild>
        <w:div w:id="2111274470">
          <w:marLeft w:val="576"/>
          <w:marRight w:val="0"/>
          <w:marTop w:val="80"/>
          <w:marBottom w:val="0"/>
          <w:divBdr>
            <w:top w:val="none" w:sz="0" w:space="0" w:color="auto"/>
            <w:left w:val="none" w:sz="0" w:space="0" w:color="auto"/>
            <w:bottom w:val="none" w:sz="0" w:space="0" w:color="auto"/>
            <w:right w:val="none" w:sz="0" w:space="0" w:color="auto"/>
          </w:divBdr>
        </w:div>
      </w:divsChild>
    </w:div>
    <w:div w:id="135146974">
      <w:bodyDiv w:val="1"/>
      <w:marLeft w:val="0"/>
      <w:marRight w:val="0"/>
      <w:marTop w:val="0"/>
      <w:marBottom w:val="0"/>
      <w:divBdr>
        <w:top w:val="none" w:sz="0" w:space="0" w:color="auto"/>
        <w:left w:val="none" w:sz="0" w:space="0" w:color="auto"/>
        <w:bottom w:val="none" w:sz="0" w:space="0" w:color="auto"/>
        <w:right w:val="none" w:sz="0" w:space="0" w:color="auto"/>
      </w:divBdr>
      <w:divsChild>
        <w:div w:id="1378355180">
          <w:marLeft w:val="1166"/>
          <w:marRight w:val="0"/>
          <w:marTop w:val="125"/>
          <w:marBottom w:val="0"/>
          <w:divBdr>
            <w:top w:val="none" w:sz="0" w:space="0" w:color="auto"/>
            <w:left w:val="none" w:sz="0" w:space="0" w:color="auto"/>
            <w:bottom w:val="none" w:sz="0" w:space="0" w:color="auto"/>
            <w:right w:val="none" w:sz="0" w:space="0" w:color="auto"/>
          </w:divBdr>
        </w:div>
        <w:div w:id="1088305163">
          <w:marLeft w:val="1166"/>
          <w:marRight w:val="0"/>
          <w:marTop w:val="125"/>
          <w:marBottom w:val="0"/>
          <w:divBdr>
            <w:top w:val="none" w:sz="0" w:space="0" w:color="auto"/>
            <w:left w:val="none" w:sz="0" w:space="0" w:color="auto"/>
            <w:bottom w:val="none" w:sz="0" w:space="0" w:color="auto"/>
            <w:right w:val="none" w:sz="0" w:space="0" w:color="auto"/>
          </w:divBdr>
        </w:div>
        <w:div w:id="972949218">
          <w:marLeft w:val="1166"/>
          <w:marRight w:val="0"/>
          <w:marTop w:val="125"/>
          <w:marBottom w:val="0"/>
          <w:divBdr>
            <w:top w:val="none" w:sz="0" w:space="0" w:color="auto"/>
            <w:left w:val="none" w:sz="0" w:space="0" w:color="auto"/>
            <w:bottom w:val="none" w:sz="0" w:space="0" w:color="auto"/>
            <w:right w:val="none" w:sz="0" w:space="0" w:color="auto"/>
          </w:divBdr>
        </w:div>
      </w:divsChild>
    </w:div>
    <w:div w:id="409816403">
      <w:bodyDiv w:val="1"/>
      <w:marLeft w:val="0"/>
      <w:marRight w:val="0"/>
      <w:marTop w:val="0"/>
      <w:marBottom w:val="0"/>
      <w:divBdr>
        <w:top w:val="none" w:sz="0" w:space="0" w:color="auto"/>
        <w:left w:val="none" w:sz="0" w:space="0" w:color="auto"/>
        <w:bottom w:val="none" w:sz="0" w:space="0" w:color="auto"/>
        <w:right w:val="none" w:sz="0" w:space="0" w:color="auto"/>
      </w:divBdr>
      <w:divsChild>
        <w:div w:id="1805000823">
          <w:marLeft w:val="173"/>
          <w:marRight w:val="0"/>
          <w:marTop w:val="134"/>
          <w:marBottom w:val="0"/>
          <w:divBdr>
            <w:top w:val="none" w:sz="0" w:space="0" w:color="auto"/>
            <w:left w:val="none" w:sz="0" w:space="0" w:color="auto"/>
            <w:bottom w:val="none" w:sz="0" w:space="0" w:color="auto"/>
            <w:right w:val="none" w:sz="0" w:space="0" w:color="auto"/>
          </w:divBdr>
        </w:div>
        <w:div w:id="1805125459">
          <w:marLeft w:val="173"/>
          <w:marRight w:val="0"/>
          <w:marTop w:val="134"/>
          <w:marBottom w:val="0"/>
          <w:divBdr>
            <w:top w:val="none" w:sz="0" w:space="0" w:color="auto"/>
            <w:left w:val="none" w:sz="0" w:space="0" w:color="auto"/>
            <w:bottom w:val="none" w:sz="0" w:space="0" w:color="auto"/>
            <w:right w:val="none" w:sz="0" w:space="0" w:color="auto"/>
          </w:divBdr>
        </w:div>
        <w:div w:id="1605456035">
          <w:marLeft w:val="763"/>
          <w:marRight w:val="0"/>
          <w:marTop w:val="134"/>
          <w:marBottom w:val="0"/>
          <w:divBdr>
            <w:top w:val="none" w:sz="0" w:space="0" w:color="auto"/>
            <w:left w:val="none" w:sz="0" w:space="0" w:color="auto"/>
            <w:bottom w:val="none" w:sz="0" w:space="0" w:color="auto"/>
            <w:right w:val="none" w:sz="0" w:space="0" w:color="auto"/>
          </w:divBdr>
        </w:div>
        <w:div w:id="1228876013">
          <w:marLeft w:val="1526"/>
          <w:marRight w:val="0"/>
          <w:marTop w:val="134"/>
          <w:marBottom w:val="0"/>
          <w:divBdr>
            <w:top w:val="none" w:sz="0" w:space="0" w:color="auto"/>
            <w:left w:val="none" w:sz="0" w:space="0" w:color="auto"/>
            <w:bottom w:val="none" w:sz="0" w:space="0" w:color="auto"/>
            <w:right w:val="none" w:sz="0" w:space="0" w:color="auto"/>
          </w:divBdr>
        </w:div>
        <w:div w:id="796949059">
          <w:marLeft w:val="1526"/>
          <w:marRight w:val="0"/>
          <w:marTop w:val="134"/>
          <w:marBottom w:val="0"/>
          <w:divBdr>
            <w:top w:val="none" w:sz="0" w:space="0" w:color="auto"/>
            <w:left w:val="none" w:sz="0" w:space="0" w:color="auto"/>
            <w:bottom w:val="none" w:sz="0" w:space="0" w:color="auto"/>
            <w:right w:val="none" w:sz="0" w:space="0" w:color="auto"/>
          </w:divBdr>
        </w:div>
      </w:divsChild>
    </w:div>
    <w:div w:id="463233176">
      <w:bodyDiv w:val="1"/>
      <w:marLeft w:val="0"/>
      <w:marRight w:val="0"/>
      <w:marTop w:val="0"/>
      <w:marBottom w:val="0"/>
      <w:divBdr>
        <w:top w:val="none" w:sz="0" w:space="0" w:color="auto"/>
        <w:left w:val="none" w:sz="0" w:space="0" w:color="auto"/>
        <w:bottom w:val="none" w:sz="0" w:space="0" w:color="auto"/>
        <w:right w:val="none" w:sz="0" w:space="0" w:color="auto"/>
      </w:divBdr>
      <w:divsChild>
        <w:div w:id="2114931961">
          <w:marLeft w:val="1166"/>
          <w:marRight w:val="0"/>
          <w:marTop w:val="134"/>
          <w:marBottom w:val="0"/>
          <w:divBdr>
            <w:top w:val="none" w:sz="0" w:space="0" w:color="auto"/>
            <w:left w:val="none" w:sz="0" w:space="0" w:color="auto"/>
            <w:bottom w:val="none" w:sz="0" w:space="0" w:color="auto"/>
            <w:right w:val="none" w:sz="0" w:space="0" w:color="auto"/>
          </w:divBdr>
        </w:div>
        <w:div w:id="1426076694">
          <w:marLeft w:val="1166"/>
          <w:marRight w:val="0"/>
          <w:marTop w:val="134"/>
          <w:marBottom w:val="0"/>
          <w:divBdr>
            <w:top w:val="none" w:sz="0" w:space="0" w:color="auto"/>
            <w:left w:val="none" w:sz="0" w:space="0" w:color="auto"/>
            <w:bottom w:val="none" w:sz="0" w:space="0" w:color="auto"/>
            <w:right w:val="none" w:sz="0" w:space="0" w:color="auto"/>
          </w:divBdr>
        </w:div>
        <w:div w:id="982850819">
          <w:marLeft w:val="1166"/>
          <w:marRight w:val="0"/>
          <w:marTop w:val="134"/>
          <w:marBottom w:val="0"/>
          <w:divBdr>
            <w:top w:val="none" w:sz="0" w:space="0" w:color="auto"/>
            <w:left w:val="none" w:sz="0" w:space="0" w:color="auto"/>
            <w:bottom w:val="none" w:sz="0" w:space="0" w:color="auto"/>
            <w:right w:val="none" w:sz="0" w:space="0" w:color="auto"/>
          </w:divBdr>
        </w:div>
      </w:divsChild>
    </w:div>
    <w:div w:id="518156095">
      <w:bodyDiv w:val="1"/>
      <w:marLeft w:val="0"/>
      <w:marRight w:val="0"/>
      <w:marTop w:val="0"/>
      <w:marBottom w:val="0"/>
      <w:divBdr>
        <w:top w:val="none" w:sz="0" w:space="0" w:color="auto"/>
        <w:left w:val="none" w:sz="0" w:space="0" w:color="auto"/>
        <w:bottom w:val="none" w:sz="0" w:space="0" w:color="auto"/>
        <w:right w:val="none" w:sz="0" w:space="0" w:color="auto"/>
      </w:divBdr>
    </w:div>
    <w:div w:id="662245850">
      <w:bodyDiv w:val="1"/>
      <w:marLeft w:val="0"/>
      <w:marRight w:val="0"/>
      <w:marTop w:val="0"/>
      <w:marBottom w:val="0"/>
      <w:divBdr>
        <w:top w:val="none" w:sz="0" w:space="0" w:color="auto"/>
        <w:left w:val="none" w:sz="0" w:space="0" w:color="auto"/>
        <w:bottom w:val="none" w:sz="0" w:space="0" w:color="auto"/>
        <w:right w:val="none" w:sz="0" w:space="0" w:color="auto"/>
      </w:divBdr>
      <w:divsChild>
        <w:div w:id="561910689">
          <w:marLeft w:val="360"/>
          <w:marRight w:val="0"/>
          <w:marTop w:val="200"/>
          <w:marBottom w:val="0"/>
          <w:divBdr>
            <w:top w:val="none" w:sz="0" w:space="0" w:color="auto"/>
            <w:left w:val="none" w:sz="0" w:space="0" w:color="auto"/>
            <w:bottom w:val="none" w:sz="0" w:space="0" w:color="auto"/>
            <w:right w:val="none" w:sz="0" w:space="0" w:color="auto"/>
          </w:divBdr>
        </w:div>
      </w:divsChild>
    </w:div>
    <w:div w:id="733431909">
      <w:bodyDiv w:val="1"/>
      <w:marLeft w:val="0"/>
      <w:marRight w:val="0"/>
      <w:marTop w:val="0"/>
      <w:marBottom w:val="0"/>
      <w:divBdr>
        <w:top w:val="none" w:sz="0" w:space="0" w:color="auto"/>
        <w:left w:val="none" w:sz="0" w:space="0" w:color="auto"/>
        <w:bottom w:val="none" w:sz="0" w:space="0" w:color="auto"/>
        <w:right w:val="none" w:sz="0" w:space="0" w:color="auto"/>
      </w:divBdr>
      <w:divsChild>
        <w:div w:id="304043160">
          <w:marLeft w:val="547"/>
          <w:marRight w:val="0"/>
          <w:marTop w:val="115"/>
          <w:marBottom w:val="0"/>
          <w:divBdr>
            <w:top w:val="none" w:sz="0" w:space="0" w:color="auto"/>
            <w:left w:val="none" w:sz="0" w:space="0" w:color="auto"/>
            <w:bottom w:val="none" w:sz="0" w:space="0" w:color="auto"/>
            <w:right w:val="none" w:sz="0" w:space="0" w:color="auto"/>
          </w:divBdr>
        </w:div>
        <w:div w:id="2046708865">
          <w:marLeft w:val="547"/>
          <w:marRight w:val="0"/>
          <w:marTop w:val="115"/>
          <w:marBottom w:val="0"/>
          <w:divBdr>
            <w:top w:val="none" w:sz="0" w:space="0" w:color="auto"/>
            <w:left w:val="none" w:sz="0" w:space="0" w:color="auto"/>
            <w:bottom w:val="none" w:sz="0" w:space="0" w:color="auto"/>
            <w:right w:val="none" w:sz="0" w:space="0" w:color="auto"/>
          </w:divBdr>
        </w:div>
        <w:div w:id="1833717822">
          <w:marLeft w:val="1166"/>
          <w:marRight w:val="0"/>
          <w:marTop w:val="96"/>
          <w:marBottom w:val="0"/>
          <w:divBdr>
            <w:top w:val="none" w:sz="0" w:space="0" w:color="auto"/>
            <w:left w:val="none" w:sz="0" w:space="0" w:color="auto"/>
            <w:bottom w:val="none" w:sz="0" w:space="0" w:color="auto"/>
            <w:right w:val="none" w:sz="0" w:space="0" w:color="auto"/>
          </w:divBdr>
        </w:div>
        <w:div w:id="1653291234">
          <w:marLeft w:val="1166"/>
          <w:marRight w:val="0"/>
          <w:marTop w:val="96"/>
          <w:marBottom w:val="0"/>
          <w:divBdr>
            <w:top w:val="none" w:sz="0" w:space="0" w:color="auto"/>
            <w:left w:val="none" w:sz="0" w:space="0" w:color="auto"/>
            <w:bottom w:val="none" w:sz="0" w:space="0" w:color="auto"/>
            <w:right w:val="none" w:sz="0" w:space="0" w:color="auto"/>
          </w:divBdr>
        </w:div>
        <w:div w:id="950355387">
          <w:marLeft w:val="1166"/>
          <w:marRight w:val="0"/>
          <w:marTop w:val="96"/>
          <w:marBottom w:val="0"/>
          <w:divBdr>
            <w:top w:val="none" w:sz="0" w:space="0" w:color="auto"/>
            <w:left w:val="none" w:sz="0" w:space="0" w:color="auto"/>
            <w:bottom w:val="none" w:sz="0" w:space="0" w:color="auto"/>
            <w:right w:val="none" w:sz="0" w:space="0" w:color="auto"/>
          </w:divBdr>
        </w:div>
        <w:div w:id="1164392556">
          <w:marLeft w:val="547"/>
          <w:marRight w:val="0"/>
          <w:marTop w:val="115"/>
          <w:marBottom w:val="0"/>
          <w:divBdr>
            <w:top w:val="none" w:sz="0" w:space="0" w:color="auto"/>
            <w:left w:val="none" w:sz="0" w:space="0" w:color="auto"/>
            <w:bottom w:val="none" w:sz="0" w:space="0" w:color="auto"/>
            <w:right w:val="none" w:sz="0" w:space="0" w:color="auto"/>
          </w:divBdr>
        </w:div>
        <w:div w:id="1184131260">
          <w:marLeft w:val="1166"/>
          <w:marRight w:val="0"/>
          <w:marTop w:val="96"/>
          <w:marBottom w:val="0"/>
          <w:divBdr>
            <w:top w:val="none" w:sz="0" w:space="0" w:color="auto"/>
            <w:left w:val="none" w:sz="0" w:space="0" w:color="auto"/>
            <w:bottom w:val="none" w:sz="0" w:space="0" w:color="auto"/>
            <w:right w:val="none" w:sz="0" w:space="0" w:color="auto"/>
          </w:divBdr>
        </w:div>
        <w:div w:id="1590041233">
          <w:marLeft w:val="1166"/>
          <w:marRight w:val="0"/>
          <w:marTop w:val="96"/>
          <w:marBottom w:val="0"/>
          <w:divBdr>
            <w:top w:val="none" w:sz="0" w:space="0" w:color="auto"/>
            <w:left w:val="none" w:sz="0" w:space="0" w:color="auto"/>
            <w:bottom w:val="none" w:sz="0" w:space="0" w:color="auto"/>
            <w:right w:val="none" w:sz="0" w:space="0" w:color="auto"/>
          </w:divBdr>
        </w:div>
      </w:divsChild>
    </w:div>
    <w:div w:id="1216430218">
      <w:bodyDiv w:val="1"/>
      <w:marLeft w:val="0"/>
      <w:marRight w:val="0"/>
      <w:marTop w:val="0"/>
      <w:marBottom w:val="0"/>
      <w:divBdr>
        <w:top w:val="none" w:sz="0" w:space="0" w:color="auto"/>
        <w:left w:val="none" w:sz="0" w:space="0" w:color="auto"/>
        <w:bottom w:val="none" w:sz="0" w:space="0" w:color="auto"/>
        <w:right w:val="none" w:sz="0" w:space="0" w:color="auto"/>
      </w:divBdr>
      <w:divsChild>
        <w:div w:id="99421977">
          <w:marLeft w:val="576"/>
          <w:marRight w:val="0"/>
          <w:marTop w:val="80"/>
          <w:marBottom w:val="0"/>
          <w:divBdr>
            <w:top w:val="none" w:sz="0" w:space="0" w:color="auto"/>
            <w:left w:val="none" w:sz="0" w:space="0" w:color="auto"/>
            <w:bottom w:val="none" w:sz="0" w:space="0" w:color="auto"/>
            <w:right w:val="none" w:sz="0" w:space="0" w:color="auto"/>
          </w:divBdr>
        </w:div>
        <w:div w:id="2124496520">
          <w:marLeft w:val="576"/>
          <w:marRight w:val="0"/>
          <w:marTop w:val="80"/>
          <w:marBottom w:val="0"/>
          <w:divBdr>
            <w:top w:val="none" w:sz="0" w:space="0" w:color="auto"/>
            <w:left w:val="none" w:sz="0" w:space="0" w:color="auto"/>
            <w:bottom w:val="none" w:sz="0" w:space="0" w:color="auto"/>
            <w:right w:val="none" w:sz="0" w:space="0" w:color="auto"/>
          </w:divBdr>
        </w:div>
        <w:div w:id="2122874014">
          <w:marLeft w:val="576"/>
          <w:marRight w:val="0"/>
          <w:marTop w:val="80"/>
          <w:marBottom w:val="0"/>
          <w:divBdr>
            <w:top w:val="none" w:sz="0" w:space="0" w:color="auto"/>
            <w:left w:val="none" w:sz="0" w:space="0" w:color="auto"/>
            <w:bottom w:val="none" w:sz="0" w:space="0" w:color="auto"/>
            <w:right w:val="none" w:sz="0" w:space="0" w:color="auto"/>
          </w:divBdr>
        </w:div>
        <w:div w:id="761492009">
          <w:marLeft w:val="576"/>
          <w:marRight w:val="0"/>
          <w:marTop w:val="80"/>
          <w:marBottom w:val="0"/>
          <w:divBdr>
            <w:top w:val="none" w:sz="0" w:space="0" w:color="auto"/>
            <w:left w:val="none" w:sz="0" w:space="0" w:color="auto"/>
            <w:bottom w:val="none" w:sz="0" w:space="0" w:color="auto"/>
            <w:right w:val="none" w:sz="0" w:space="0" w:color="auto"/>
          </w:divBdr>
        </w:div>
      </w:divsChild>
    </w:div>
    <w:div w:id="1328897130">
      <w:bodyDiv w:val="1"/>
      <w:marLeft w:val="0"/>
      <w:marRight w:val="0"/>
      <w:marTop w:val="0"/>
      <w:marBottom w:val="0"/>
      <w:divBdr>
        <w:top w:val="none" w:sz="0" w:space="0" w:color="auto"/>
        <w:left w:val="none" w:sz="0" w:space="0" w:color="auto"/>
        <w:bottom w:val="none" w:sz="0" w:space="0" w:color="auto"/>
        <w:right w:val="none" w:sz="0" w:space="0" w:color="auto"/>
      </w:divBdr>
      <w:divsChild>
        <w:div w:id="187570066">
          <w:marLeft w:val="547"/>
          <w:marRight w:val="0"/>
          <w:marTop w:val="115"/>
          <w:marBottom w:val="0"/>
          <w:divBdr>
            <w:top w:val="none" w:sz="0" w:space="0" w:color="auto"/>
            <w:left w:val="none" w:sz="0" w:space="0" w:color="auto"/>
            <w:bottom w:val="none" w:sz="0" w:space="0" w:color="auto"/>
            <w:right w:val="none" w:sz="0" w:space="0" w:color="auto"/>
          </w:divBdr>
        </w:div>
        <w:div w:id="873812367">
          <w:marLeft w:val="547"/>
          <w:marRight w:val="0"/>
          <w:marTop w:val="115"/>
          <w:marBottom w:val="0"/>
          <w:divBdr>
            <w:top w:val="none" w:sz="0" w:space="0" w:color="auto"/>
            <w:left w:val="none" w:sz="0" w:space="0" w:color="auto"/>
            <w:bottom w:val="none" w:sz="0" w:space="0" w:color="auto"/>
            <w:right w:val="none" w:sz="0" w:space="0" w:color="auto"/>
          </w:divBdr>
        </w:div>
        <w:div w:id="2147164211">
          <w:marLeft w:val="547"/>
          <w:marRight w:val="0"/>
          <w:marTop w:val="115"/>
          <w:marBottom w:val="0"/>
          <w:divBdr>
            <w:top w:val="none" w:sz="0" w:space="0" w:color="auto"/>
            <w:left w:val="none" w:sz="0" w:space="0" w:color="auto"/>
            <w:bottom w:val="none" w:sz="0" w:space="0" w:color="auto"/>
            <w:right w:val="none" w:sz="0" w:space="0" w:color="auto"/>
          </w:divBdr>
        </w:div>
        <w:div w:id="1378430749">
          <w:marLeft w:val="547"/>
          <w:marRight w:val="0"/>
          <w:marTop w:val="115"/>
          <w:marBottom w:val="0"/>
          <w:divBdr>
            <w:top w:val="none" w:sz="0" w:space="0" w:color="auto"/>
            <w:left w:val="none" w:sz="0" w:space="0" w:color="auto"/>
            <w:bottom w:val="none" w:sz="0" w:space="0" w:color="auto"/>
            <w:right w:val="none" w:sz="0" w:space="0" w:color="auto"/>
          </w:divBdr>
        </w:div>
        <w:div w:id="968710657">
          <w:marLeft w:val="547"/>
          <w:marRight w:val="0"/>
          <w:marTop w:val="115"/>
          <w:marBottom w:val="0"/>
          <w:divBdr>
            <w:top w:val="none" w:sz="0" w:space="0" w:color="auto"/>
            <w:left w:val="none" w:sz="0" w:space="0" w:color="auto"/>
            <w:bottom w:val="none" w:sz="0" w:space="0" w:color="auto"/>
            <w:right w:val="none" w:sz="0" w:space="0" w:color="auto"/>
          </w:divBdr>
        </w:div>
        <w:div w:id="1533878723">
          <w:marLeft w:val="547"/>
          <w:marRight w:val="0"/>
          <w:marTop w:val="115"/>
          <w:marBottom w:val="0"/>
          <w:divBdr>
            <w:top w:val="none" w:sz="0" w:space="0" w:color="auto"/>
            <w:left w:val="none" w:sz="0" w:space="0" w:color="auto"/>
            <w:bottom w:val="none" w:sz="0" w:space="0" w:color="auto"/>
            <w:right w:val="none" w:sz="0" w:space="0" w:color="auto"/>
          </w:divBdr>
        </w:div>
      </w:divsChild>
    </w:div>
    <w:div w:id="1877541542">
      <w:bodyDiv w:val="1"/>
      <w:marLeft w:val="0"/>
      <w:marRight w:val="0"/>
      <w:marTop w:val="0"/>
      <w:marBottom w:val="0"/>
      <w:divBdr>
        <w:top w:val="none" w:sz="0" w:space="0" w:color="auto"/>
        <w:left w:val="none" w:sz="0" w:space="0" w:color="auto"/>
        <w:bottom w:val="none" w:sz="0" w:space="0" w:color="auto"/>
        <w:right w:val="none" w:sz="0" w:space="0" w:color="auto"/>
      </w:divBdr>
      <w:divsChild>
        <w:div w:id="2112510680">
          <w:marLeft w:val="1166"/>
          <w:marRight w:val="0"/>
          <w:marTop w:val="125"/>
          <w:marBottom w:val="0"/>
          <w:divBdr>
            <w:top w:val="none" w:sz="0" w:space="0" w:color="auto"/>
            <w:left w:val="none" w:sz="0" w:space="0" w:color="auto"/>
            <w:bottom w:val="none" w:sz="0" w:space="0" w:color="auto"/>
            <w:right w:val="none" w:sz="0" w:space="0" w:color="auto"/>
          </w:divBdr>
        </w:div>
        <w:div w:id="1594779209">
          <w:marLeft w:val="1166"/>
          <w:marRight w:val="0"/>
          <w:marTop w:val="125"/>
          <w:marBottom w:val="0"/>
          <w:divBdr>
            <w:top w:val="none" w:sz="0" w:space="0" w:color="auto"/>
            <w:left w:val="none" w:sz="0" w:space="0" w:color="auto"/>
            <w:bottom w:val="none" w:sz="0" w:space="0" w:color="auto"/>
            <w:right w:val="none" w:sz="0" w:space="0" w:color="auto"/>
          </w:divBdr>
        </w:div>
        <w:div w:id="418452307">
          <w:marLeft w:val="1166"/>
          <w:marRight w:val="0"/>
          <w:marTop w:val="125"/>
          <w:marBottom w:val="0"/>
          <w:divBdr>
            <w:top w:val="none" w:sz="0" w:space="0" w:color="auto"/>
            <w:left w:val="none" w:sz="0" w:space="0" w:color="auto"/>
            <w:bottom w:val="none" w:sz="0" w:space="0" w:color="auto"/>
            <w:right w:val="none" w:sz="0" w:space="0" w:color="auto"/>
          </w:divBdr>
        </w:div>
      </w:divsChild>
    </w:div>
    <w:div w:id="1907494739">
      <w:bodyDiv w:val="1"/>
      <w:marLeft w:val="0"/>
      <w:marRight w:val="0"/>
      <w:marTop w:val="0"/>
      <w:marBottom w:val="0"/>
      <w:divBdr>
        <w:top w:val="none" w:sz="0" w:space="0" w:color="auto"/>
        <w:left w:val="none" w:sz="0" w:space="0" w:color="auto"/>
        <w:bottom w:val="none" w:sz="0" w:space="0" w:color="auto"/>
        <w:right w:val="none" w:sz="0" w:space="0" w:color="auto"/>
      </w:divBdr>
    </w:div>
    <w:div w:id="1916891920">
      <w:bodyDiv w:val="1"/>
      <w:marLeft w:val="0"/>
      <w:marRight w:val="0"/>
      <w:marTop w:val="0"/>
      <w:marBottom w:val="0"/>
      <w:divBdr>
        <w:top w:val="none" w:sz="0" w:space="0" w:color="auto"/>
        <w:left w:val="none" w:sz="0" w:space="0" w:color="auto"/>
        <w:bottom w:val="none" w:sz="0" w:space="0" w:color="auto"/>
        <w:right w:val="none" w:sz="0" w:space="0" w:color="auto"/>
      </w:divBdr>
      <w:divsChild>
        <w:div w:id="1726635665">
          <w:marLeft w:val="547"/>
          <w:marRight w:val="0"/>
          <w:marTop w:val="134"/>
          <w:marBottom w:val="0"/>
          <w:divBdr>
            <w:top w:val="none" w:sz="0" w:space="0" w:color="auto"/>
            <w:left w:val="none" w:sz="0" w:space="0" w:color="auto"/>
            <w:bottom w:val="none" w:sz="0" w:space="0" w:color="auto"/>
            <w:right w:val="none" w:sz="0" w:space="0" w:color="auto"/>
          </w:divBdr>
        </w:div>
      </w:divsChild>
    </w:div>
    <w:div w:id="206668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B1ACAF898A0749A86DDE90B30049F0" ma:contentTypeVersion="7" ma:contentTypeDescription="Create a new document." ma:contentTypeScope="" ma:versionID="3789c96d38e1ade9bd8a948f06d4eff1">
  <xsd:schema xmlns:xsd="http://www.w3.org/2001/XMLSchema" xmlns:xs="http://www.w3.org/2001/XMLSchema" xmlns:p="http://schemas.microsoft.com/office/2006/metadata/properties" xmlns:ns2="be8701d8-bbbe-4753-a119-fb6eb7c05798" xmlns:ns3="85e56b3a-a3dc-4c61-92e1-90eb764f6397" targetNamespace="http://schemas.microsoft.com/office/2006/metadata/properties" ma:root="true" ma:fieldsID="d969bce76380b5facfe9d66aca2291d3" ns2:_="" ns3:_="">
    <xsd:import namespace="be8701d8-bbbe-4753-a119-fb6eb7c05798"/>
    <xsd:import namespace="85e56b3a-a3dc-4c61-92e1-90eb764f6397"/>
    <xsd:element name="properties">
      <xsd:complexType>
        <xsd:sequence>
          <xsd:element name="documentManagement">
            <xsd:complexType>
              <xsd:all>
                <xsd:element ref="ns2:MediaServiceMetadata" minOccurs="0"/>
                <xsd:element ref="ns2:MediaServiceFastMetadata" minOccurs="0"/>
                <xsd:element ref="ns2:Progres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701d8-bbbe-4753-a119-fb6eb7c05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Progress" ma:index="10" nillable="true" ma:displayName="Progress" ma:default="1. Incomplete" ma:format="Dropdown" ma:internalName="Progress">
      <xsd:simpleType>
        <xsd:restriction base="dms:Choice">
          <xsd:enumeration value="1. Incomplete"/>
          <xsd:enumeration value="2. Uploaded"/>
          <xsd:enumeration value="3. Moderated"/>
          <xsd:enumeration value="4. Updated"/>
          <xsd:enumeration value="5. Finalised"/>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56b3a-a3dc-4c61-92e1-90eb764f63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gress xmlns="be8701d8-bbbe-4753-a119-fb6eb7c05798">1. Incomplete</Progres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93E2D-0F0F-4C63-8BFA-11B72E084C2E}">
  <ds:schemaRefs>
    <ds:schemaRef ds:uri="http://schemas.microsoft.com/sharepoint/v3/contenttype/forms"/>
  </ds:schemaRefs>
</ds:datastoreItem>
</file>

<file path=customXml/itemProps2.xml><?xml version="1.0" encoding="utf-8"?>
<ds:datastoreItem xmlns:ds="http://schemas.openxmlformats.org/officeDocument/2006/customXml" ds:itemID="{C54CCC96-B83A-4769-B601-F1600110F9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701d8-bbbe-4753-a119-fb6eb7c05798"/>
    <ds:schemaRef ds:uri="85e56b3a-a3dc-4c61-92e1-90eb764f6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10D1D0-8EF7-45CC-8C3C-7594EA69B226}">
  <ds:schemaRefs>
    <ds:schemaRef ds:uri="http://schemas.microsoft.com/office/2006/metadata/properties"/>
    <ds:schemaRef ds:uri="http://schemas.microsoft.com/office/infopath/2007/PartnerControls"/>
    <ds:schemaRef ds:uri="be8701d8-bbbe-4753-a119-fb6eb7c05798"/>
  </ds:schemaRefs>
</ds:datastoreItem>
</file>

<file path=customXml/itemProps4.xml><?xml version="1.0" encoding="utf-8"?>
<ds:datastoreItem xmlns:ds="http://schemas.openxmlformats.org/officeDocument/2006/customXml" ds:itemID="{7C6F244F-A066-457C-A360-99E95EF8B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6</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Nalaka</dc:creator>
  <cp:keywords/>
  <dc:description/>
  <cp:lastModifiedBy>Ishan Gayantha</cp:lastModifiedBy>
  <cp:revision>9</cp:revision>
  <cp:lastPrinted>2020-05-12T18:40:00Z</cp:lastPrinted>
  <dcterms:created xsi:type="dcterms:W3CDTF">2020-05-13T16:52:00Z</dcterms:created>
  <dcterms:modified xsi:type="dcterms:W3CDTF">2020-05-14T13:04:00Z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0x010100E2B1ACAF898A0749A86DDE90B30049F0</vt:lpwstr>
  </property>
</Properties>
</file>